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D2E4A" w14:textId="77777777" w:rsidR="00C86227" w:rsidRPr="00EE5CAD" w:rsidRDefault="00C86227" w:rsidP="00C86227">
      <w:pPr>
        <w:rPr>
          <w:rFonts w:ascii="Arial" w:hAnsi="Arial" w:cs="Arial"/>
          <w:sz w:val="24"/>
          <w:szCs w:val="24"/>
        </w:rPr>
      </w:pPr>
      <w:r w:rsidRPr="00EE5CAD">
        <w:rPr>
          <w:rFonts w:ascii="Arial" w:hAnsi="Arial" w:cs="Arial"/>
          <w:sz w:val="24"/>
          <w:szCs w:val="24"/>
          <w:lang w:val="en-US"/>
        </w:rPr>
        <w:tab/>
      </w:r>
      <w:r w:rsidRPr="00EE5CAD">
        <w:rPr>
          <w:rFonts w:ascii="Arial" w:hAnsi="Arial" w:cs="Arial"/>
          <w:noProof/>
          <w:sz w:val="24"/>
          <w:szCs w:val="24"/>
        </w:rPr>
        <w:drawing>
          <wp:anchor distT="0" distB="0" distL="114300" distR="114300" simplePos="0" relativeHeight="251658240" behindDoc="0" locked="0" layoutInCell="1" allowOverlap="1" wp14:anchorId="55953704" wp14:editId="586C7303">
            <wp:simplePos x="0" y="0"/>
            <wp:positionH relativeFrom="column">
              <wp:posOffset>5379720</wp:posOffset>
            </wp:positionH>
            <wp:positionV relativeFrom="paragraph">
              <wp:posOffset>-412115</wp:posOffset>
            </wp:positionV>
            <wp:extent cx="967740" cy="958435"/>
            <wp:effectExtent l="0" t="0" r="3810" b="0"/>
            <wp:wrapNone/>
            <wp:docPr id="2141630250" name="Imagen 2" descr="ttp://www.fisc.utp.ac.pa/sites/fisc.utp.ac.pa/files/imagecache/image_big/documentos/2012/imagen/logofisc.png">
              <a:extLst xmlns:a="http://schemas.openxmlformats.org/drawingml/2006/main">
                <a:ext uri="{FF2B5EF4-FFF2-40B4-BE49-F238E27FC236}">
                  <a16:creationId xmlns:a16="http://schemas.microsoft.com/office/drawing/2014/main" id="{88FF262D-341E-4980-B0CC-8A0E2C783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92283" name="Picture 1" descr="ttp://www.fisc.utp.ac.pa/sites/fisc.utp.ac.pa/files/imagecache/image_big/documentos/2012/imagen/logofis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7740" cy="958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CAD">
        <w:rPr>
          <w:rFonts w:ascii="Arial" w:hAnsi="Arial" w:cs="Arial"/>
          <w:noProof/>
          <w:sz w:val="24"/>
          <w:szCs w:val="24"/>
        </w:rPr>
        <w:drawing>
          <wp:anchor distT="0" distB="0" distL="114300" distR="114300" simplePos="0" relativeHeight="251658241" behindDoc="0" locked="0" layoutInCell="1" allowOverlap="1" wp14:anchorId="53851CC5" wp14:editId="34AD93E0">
            <wp:simplePos x="0" y="0"/>
            <wp:positionH relativeFrom="rightMargin">
              <wp:posOffset>-6377940</wp:posOffset>
            </wp:positionH>
            <wp:positionV relativeFrom="paragraph">
              <wp:posOffset>-456565</wp:posOffset>
            </wp:positionV>
            <wp:extent cx="1028700" cy="1028700"/>
            <wp:effectExtent l="0" t="0" r="0" b="0"/>
            <wp:wrapNone/>
            <wp:docPr id="2019415357" name="Imagen 1" descr="acintosh HD:Users:melanieloaiza:Desktop:logo2.png">
              <a:extLst xmlns:a="http://schemas.openxmlformats.org/drawingml/2006/main">
                <a:ext uri="{FF2B5EF4-FFF2-40B4-BE49-F238E27FC236}">
                  <a16:creationId xmlns:a16="http://schemas.microsoft.com/office/drawing/2014/main" id="{989AF07F-0B09-4077-8B1B-35EA7BAD0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1135" name="Picture 2" descr="acintosh HD:Users:melanieloaiza:Desktop:logo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52E36194" w:rsidRPr="52E36194">
        <w:rPr>
          <w:rFonts w:ascii="Arial" w:hAnsi="Arial" w:cs="Arial"/>
          <w:sz w:val="24"/>
          <w:szCs w:val="24"/>
        </w:rPr>
        <w:t xml:space="preserve"> </w:t>
      </w:r>
    </w:p>
    <w:p w14:paraId="5E05A72B" w14:textId="77777777" w:rsidR="00C86227" w:rsidRPr="00EE5CAD" w:rsidRDefault="00C86227" w:rsidP="00C86227">
      <w:pPr>
        <w:rPr>
          <w:rFonts w:ascii="Arial" w:hAnsi="Arial" w:cs="Arial"/>
          <w:sz w:val="24"/>
          <w:szCs w:val="24"/>
        </w:rPr>
      </w:pPr>
    </w:p>
    <w:p w14:paraId="19EB181B"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UNIVERSIDAD TECNOLÓGICA DE PANAMÁ</w:t>
      </w:r>
    </w:p>
    <w:p w14:paraId="6B088478"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FACULTAD DE INGENIERÍA DE SISTEMAS COMPUTACIONALES</w:t>
      </w:r>
    </w:p>
    <w:p w14:paraId="40CEE66E"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LICENCIATURA EN INGENIERÍA DE SISTEMAS Y COMPUTACIÓN</w:t>
      </w:r>
    </w:p>
    <w:p w14:paraId="5C6AE718" w14:textId="77777777" w:rsidR="00C86227" w:rsidRPr="00EE5CAD" w:rsidRDefault="00C86227" w:rsidP="00C86227">
      <w:pPr>
        <w:spacing w:before="220" w:after="200"/>
        <w:jc w:val="center"/>
        <w:rPr>
          <w:rFonts w:ascii="Arial" w:eastAsia="Calibri" w:hAnsi="Arial" w:cs="Arial"/>
          <w:sz w:val="24"/>
          <w:szCs w:val="24"/>
        </w:rPr>
      </w:pPr>
    </w:p>
    <w:p w14:paraId="0C307B75" w14:textId="77777777" w:rsidR="00C86227" w:rsidRPr="00EE5CAD" w:rsidRDefault="00C86227" w:rsidP="00C86227">
      <w:pPr>
        <w:spacing w:before="220"/>
        <w:jc w:val="center"/>
        <w:rPr>
          <w:rFonts w:ascii="Arial" w:hAnsi="Arial" w:cs="Arial"/>
          <w:sz w:val="24"/>
          <w:szCs w:val="24"/>
        </w:rPr>
      </w:pPr>
      <w:r w:rsidRPr="00EE5CAD">
        <w:rPr>
          <w:rFonts w:ascii="Arial" w:hAnsi="Arial" w:cs="Arial"/>
          <w:sz w:val="24"/>
          <w:szCs w:val="24"/>
        </w:rPr>
        <w:t xml:space="preserve">PROYECTO FINAL </w:t>
      </w:r>
    </w:p>
    <w:p w14:paraId="3AFCF505" w14:textId="77777777" w:rsidR="00C86227" w:rsidRPr="00EE5CAD" w:rsidRDefault="00C86227" w:rsidP="00C86227">
      <w:pPr>
        <w:spacing w:before="220"/>
        <w:jc w:val="center"/>
        <w:rPr>
          <w:rFonts w:ascii="Arial" w:hAnsi="Arial" w:cs="Arial"/>
          <w:sz w:val="24"/>
          <w:szCs w:val="24"/>
        </w:rPr>
      </w:pPr>
      <w:r w:rsidRPr="00EE5CAD">
        <w:rPr>
          <w:rFonts w:ascii="Arial" w:hAnsi="Arial" w:cs="Arial"/>
          <w:sz w:val="24"/>
          <w:szCs w:val="24"/>
        </w:rPr>
        <w:t>ESTADÍSTICA APLICADA EN TIC</w:t>
      </w:r>
    </w:p>
    <w:p w14:paraId="15509F87" w14:textId="77777777" w:rsidR="00C86227" w:rsidRPr="00EE5CAD" w:rsidRDefault="00C86227" w:rsidP="00C86227">
      <w:pPr>
        <w:spacing w:before="220"/>
        <w:jc w:val="center"/>
        <w:rPr>
          <w:rFonts w:ascii="Arial" w:eastAsia="Calibri" w:hAnsi="Arial" w:cs="Arial"/>
          <w:sz w:val="24"/>
          <w:szCs w:val="24"/>
        </w:rPr>
      </w:pPr>
    </w:p>
    <w:p w14:paraId="5104C84C"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INTEGRANTES:</w:t>
      </w:r>
    </w:p>
    <w:tbl>
      <w:tblPr>
        <w:tblW w:w="0" w:type="auto"/>
        <w:tblLook w:val="04A0" w:firstRow="1" w:lastRow="0" w:firstColumn="1" w:lastColumn="0" w:noHBand="0" w:noVBand="1"/>
      </w:tblPr>
      <w:tblGrid>
        <w:gridCol w:w="4675"/>
        <w:gridCol w:w="4675"/>
      </w:tblGrid>
      <w:tr w:rsidR="00C86227" w:rsidRPr="00EE5CAD" w14:paraId="0D32D8D8" w14:textId="77777777">
        <w:tc>
          <w:tcPr>
            <w:tcW w:w="4675" w:type="dxa"/>
          </w:tcPr>
          <w:p w14:paraId="3F84E5AC"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RAFAEL ABOULAFIA</w:t>
            </w:r>
          </w:p>
        </w:tc>
        <w:tc>
          <w:tcPr>
            <w:tcW w:w="4675" w:type="dxa"/>
          </w:tcPr>
          <w:p w14:paraId="686BDE0F"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8-1012-1912</w:t>
            </w:r>
          </w:p>
        </w:tc>
      </w:tr>
      <w:tr w:rsidR="00C86227" w:rsidRPr="00EE5CAD" w14:paraId="44419D57" w14:textId="77777777">
        <w:tc>
          <w:tcPr>
            <w:tcW w:w="4675" w:type="dxa"/>
          </w:tcPr>
          <w:p w14:paraId="72B57F74" w14:textId="13B22105" w:rsidR="00C86227" w:rsidRPr="00EE5CAD" w:rsidRDefault="00C86227">
            <w:pPr>
              <w:spacing w:before="220" w:after="200"/>
              <w:jc w:val="center"/>
              <w:rPr>
                <w:rFonts w:ascii="Arial" w:hAnsi="Arial" w:cs="Arial"/>
                <w:sz w:val="24"/>
                <w:szCs w:val="24"/>
              </w:rPr>
            </w:pPr>
            <w:r w:rsidRPr="00EE5CAD">
              <w:rPr>
                <w:rFonts w:ascii="Arial" w:eastAsia="Calibri" w:hAnsi="Arial" w:cs="Arial"/>
                <w:sz w:val="24"/>
                <w:szCs w:val="24"/>
              </w:rPr>
              <w:t>NORLAN</w:t>
            </w:r>
            <w:r w:rsidR="00CA6BEC">
              <w:rPr>
                <w:rFonts w:ascii="Arial" w:eastAsia="Calibri" w:hAnsi="Arial" w:cs="Arial"/>
                <w:sz w:val="24"/>
                <w:szCs w:val="24"/>
              </w:rPr>
              <w:t xml:space="preserve"> ORTEGA</w:t>
            </w:r>
          </w:p>
        </w:tc>
        <w:tc>
          <w:tcPr>
            <w:tcW w:w="4675" w:type="dxa"/>
          </w:tcPr>
          <w:p w14:paraId="37E76CB1" w14:textId="57A7741F" w:rsidR="00C86227" w:rsidRPr="00CA6BEC" w:rsidRDefault="00CA6BEC">
            <w:pPr>
              <w:spacing w:before="220" w:after="200"/>
              <w:jc w:val="center"/>
              <w:rPr>
                <w:rFonts w:ascii="Arial" w:eastAsia="Calibri" w:hAnsi="Arial" w:cs="Arial"/>
                <w:sz w:val="24"/>
                <w:szCs w:val="24"/>
                <w:lang w:val="en-US"/>
              </w:rPr>
            </w:pPr>
            <w:r>
              <w:rPr>
                <w:rFonts w:ascii="Arial" w:eastAsia="Calibri" w:hAnsi="Arial" w:cs="Arial"/>
                <w:sz w:val="24"/>
                <w:szCs w:val="24"/>
              </w:rPr>
              <w:t>20</w:t>
            </w:r>
            <w:r w:rsidR="00C86227" w:rsidRPr="00EE5CAD">
              <w:rPr>
                <w:rFonts w:ascii="Arial" w:eastAsia="Calibri" w:hAnsi="Arial" w:cs="Arial"/>
                <w:sz w:val="24"/>
                <w:szCs w:val="24"/>
              </w:rPr>
              <w:t>-</w:t>
            </w:r>
            <w:r>
              <w:rPr>
                <w:rFonts w:ascii="Arial" w:eastAsia="Calibri" w:hAnsi="Arial" w:cs="Arial"/>
                <w:sz w:val="24"/>
                <w:szCs w:val="24"/>
              </w:rPr>
              <w:t>53</w:t>
            </w:r>
            <w:r>
              <w:rPr>
                <w:rFonts w:ascii="Arial" w:eastAsia="Calibri" w:hAnsi="Arial" w:cs="Arial"/>
                <w:sz w:val="24"/>
                <w:szCs w:val="24"/>
                <w:lang w:val="en-US"/>
              </w:rPr>
              <w:t>-8062</w:t>
            </w:r>
          </w:p>
        </w:tc>
      </w:tr>
      <w:tr w:rsidR="00C86227" w:rsidRPr="00EE5CAD" w14:paraId="03E26B8D" w14:textId="77777777">
        <w:tc>
          <w:tcPr>
            <w:tcW w:w="4675" w:type="dxa"/>
          </w:tcPr>
          <w:p w14:paraId="243DE0AF"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HASSAN RADA</w:t>
            </w:r>
          </w:p>
        </w:tc>
        <w:tc>
          <w:tcPr>
            <w:tcW w:w="4675" w:type="dxa"/>
          </w:tcPr>
          <w:p w14:paraId="74E15763"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8-1017-57</w:t>
            </w:r>
          </w:p>
        </w:tc>
      </w:tr>
      <w:tr w:rsidR="00C86227" w:rsidRPr="00EE5CAD" w14:paraId="25188A3C" w14:textId="77777777">
        <w:tc>
          <w:tcPr>
            <w:tcW w:w="4675" w:type="dxa"/>
          </w:tcPr>
          <w:p w14:paraId="2044B9FF" w14:textId="4CF811CA" w:rsidR="00C86227" w:rsidRPr="00EE5CAD" w:rsidRDefault="00CA6BEC">
            <w:pPr>
              <w:spacing w:before="220" w:after="200"/>
              <w:jc w:val="center"/>
              <w:rPr>
                <w:rFonts w:ascii="Arial" w:eastAsia="Calibri" w:hAnsi="Arial" w:cs="Arial"/>
                <w:sz w:val="24"/>
                <w:szCs w:val="24"/>
              </w:rPr>
            </w:pPr>
            <w:r>
              <w:rPr>
                <w:rFonts w:ascii="Arial" w:eastAsia="Calibri" w:hAnsi="Arial" w:cs="Arial"/>
                <w:sz w:val="24"/>
                <w:szCs w:val="24"/>
              </w:rPr>
              <w:t xml:space="preserve">JONATHAN PINEDA </w:t>
            </w:r>
          </w:p>
        </w:tc>
        <w:tc>
          <w:tcPr>
            <w:tcW w:w="4675" w:type="dxa"/>
          </w:tcPr>
          <w:p w14:paraId="07A020D7" w14:textId="2DCD468C"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w:t>
            </w:r>
            <w:r w:rsidR="00CA6BEC">
              <w:rPr>
                <w:rFonts w:ascii="Arial" w:eastAsia="Calibri" w:hAnsi="Arial" w:cs="Arial"/>
                <w:sz w:val="24"/>
                <w:szCs w:val="24"/>
              </w:rPr>
              <w:t>1034-304</w:t>
            </w:r>
          </w:p>
        </w:tc>
      </w:tr>
    </w:tbl>
    <w:p w14:paraId="397BE721" w14:textId="77777777" w:rsidR="00C86227" w:rsidRPr="00EE5CAD" w:rsidRDefault="00C86227" w:rsidP="00C86227">
      <w:pPr>
        <w:spacing w:before="220" w:after="200"/>
        <w:jc w:val="center"/>
        <w:rPr>
          <w:rFonts w:ascii="Arial" w:eastAsia="Calibri" w:hAnsi="Arial" w:cs="Arial"/>
          <w:sz w:val="24"/>
          <w:szCs w:val="24"/>
        </w:rPr>
      </w:pPr>
    </w:p>
    <w:p w14:paraId="615EB3D4"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FACILITADOR: JUAN MARCOS CASTILLO, PHD</w:t>
      </w:r>
      <w:r w:rsidRPr="00EE5CAD">
        <w:rPr>
          <w:rFonts w:ascii="Arial" w:eastAsia="Calibri" w:hAnsi="Arial" w:cs="Arial"/>
          <w:sz w:val="24"/>
          <w:szCs w:val="24"/>
        </w:rPr>
        <w:tab/>
      </w:r>
    </w:p>
    <w:p w14:paraId="0925B9DD" w14:textId="77777777" w:rsidR="00C86227" w:rsidRPr="00EE5CAD" w:rsidRDefault="00C86227" w:rsidP="00C86227">
      <w:pPr>
        <w:spacing w:before="220" w:after="200"/>
        <w:jc w:val="center"/>
        <w:rPr>
          <w:rFonts w:ascii="Arial" w:eastAsia="Calibri" w:hAnsi="Arial" w:cs="Arial"/>
          <w:sz w:val="24"/>
          <w:szCs w:val="24"/>
        </w:rPr>
      </w:pPr>
    </w:p>
    <w:p w14:paraId="075811B4"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GRUPO: [1IL116]</w:t>
      </w:r>
    </w:p>
    <w:p w14:paraId="58ABE5A1"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PANAMÁ 2024 – II SEMESTRE</w:t>
      </w:r>
    </w:p>
    <w:p w14:paraId="5E9AEBD4" w14:textId="26F2546A" w:rsidR="00B00A07" w:rsidRPr="00EE5CAD" w:rsidRDefault="00A31F74">
      <w:pPr>
        <w:rPr>
          <w:rFonts w:ascii="Arial" w:hAnsi="Arial" w:cs="Arial"/>
          <w:sz w:val="24"/>
          <w:szCs w:val="24"/>
          <w:lang w:val="es-PA"/>
        </w:rPr>
      </w:pPr>
      <w:r w:rsidRPr="008A70A5">
        <w:rPr>
          <w:rFonts w:ascii="Arial" w:hAnsi="Arial" w:cs="Arial"/>
          <w:sz w:val="24"/>
          <w:szCs w:val="24"/>
          <w:lang w:val="es-419"/>
        </w:rPr>
        <w:tab/>
      </w:r>
    </w:p>
    <w:p w14:paraId="605C3D61" w14:textId="6A01EAA4" w:rsidR="00C86227" w:rsidRPr="00EE5CAD" w:rsidRDefault="00C86227">
      <w:pPr>
        <w:rPr>
          <w:rFonts w:ascii="Arial" w:hAnsi="Arial" w:cs="Arial"/>
          <w:sz w:val="24"/>
          <w:szCs w:val="24"/>
        </w:rPr>
      </w:pPr>
      <w:r w:rsidRPr="00EE5CAD">
        <w:rPr>
          <w:rFonts w:ascii="Arial" w:hAnsi="Arial" w:cs="Arial"/>
          <w:sz w:val="24"/>
          <w:szCs w:val="24"/>
        </w:rPr>
        <w:br w:type="page"/>
      </w:r>
    </w:p>
    <w:p w14:paraId="66938A50" w14:textId="51813092" w:rsidR="00A82F62" w:rsidRPr="00EE5CAD" w:rsidRDefault="004E725C" w:rsidP="00B00A07">
      <w:pPr>
        <w:rPr>
          <w:rFonts w:ascii="Arial" w:hAnsi="Arial" w:cs="Arial"/>
          <w:sz w:val="24"/>
          <w:szCs w:val="24"/>
        </w:rPr>
      </w:pPr>
      <w:r w:rsidRPr="004E725C">
        <w:rPr>
          <w:rFonts w:ascii="Arial" w:hAnsi="Arial" w:cs="Arial"/>
          <w:noProof/>
          <w:lang w:val="en-US"/>
        </w:rPr>
        <w:lastRenderedPageBreak/>
        <w:drawing>
          <wp:anchor distT="0" distB="0" distL="114300" distR="114300" simplePos="0" relativeHeight="251658242" behindDoc="0" locked="0" layoutInCell="1" allowOverlap="1" wp14:anchorId="4236914B" wp14:editId="408B2DE5">
            <wp:simplePos x="0" y="0"/>
            <wp:positionH relativeFrom="column">
              <wp:posOffset>-876300</wp:posOffset>
            </wp:positionH>
            <wp:positionV relativeFrom="paragraph">
              <wp:posOffset>-914400</wp:posOffset>
            </wp:positionV>
            <wp:extent cx="7696200" cy="10058400"/>
            <wp:effectExtent l="0" t="0" r="0" b="0"/>
            <wp:wrapNone/>
            <wp:docPr id="1578320449" name="Picture 2"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449" name="Picture 2" descr="A paper with text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3961" cy="10068543"/>
                    </a:xfrm>
                    <a:prstGeom prst="rect">
                      <a:avLst/>
                    </a:prstGeom>
                    <a:noFill/>
                    <a:ln>
                      <a:noFill/>
                    </a:ln>
                  </pic:spPr>
                </pic:pic>
              </a:graphicData>
            </a:graphic>
            <wp14:sizeRelH relativeFrom="page">
              <wp14:pctWidth>0</wp14:pctWidth>
            </wp14:sizeRelH>
            <wp14:sizeRelV relativeFrom="page">
              <wp14:pctHeight>0</wp14:pctHeight>
            </wp14:sizeRelV>
          </wp:anchor>
        </w:drawing>
      </w:r>
      <w:r w:rsidR="00753B72" w:rsidRPr="00EE5CAD">
        <w:rPr>
          <w:rFonts w:ascii="Arial" w:hAnsi="Arial" w:cs="Arial"/>
          <w:sz w:val="24"/>
          <w:szCs w:val="24"/>
        </w:rPr>
        <w:tab/>
      </w:r>
      <w:r w:rsidR="003074D7">
        <w:rPr>
          <w:rFonts w:ascii="Arial" w:hAnsi="Arial" w:cs="Arial"/>
          <w:sz w:val="24"/>
          <w:szCs w:val="24"/>
        </w:rPr>
        <w:t xml:space="preserve">Pag de </w:t>
      </w:r>
      <w:proofErr w:type="spellStart"/>
      <w:r w:rsidR="003074D7">
        <w:rPr>
          <w:rFonts w:ascii="Arial" w:hAnsi="Arial" w:cs="Arial"/>
          <w:sz w:val="24"/>
          <w:szCs w:val="24"/>
        </w:rPr>
        <w:t>canvas</w:t>
      </w:r>
      <w:proofErr w:type="spellEnd"/>
    </w:p>
    <w:p w14:paraId="4FFAE773" w14:textId="5D6D48DB" w:rsidR="00893D52" w:rsidRPr="00E76315" w:rsidRDefault="00893D52" w:rsidP="00893D52">
      <w:pPr>
        <w:rPr>
          <w:rFonts w:ascii="Arial" w:hAnsi="Arial" w:cs="Arial"/>
          <w:sz w:val="24"/>
          <w:szCs w:val="24"/>
          <w:lang w:val="es-PA"/>
        </w:rPr>
      </w:pPr>
    </w:p>
    <w:p w14:paraId="38403E62" w14:textId="7F3FE6AB" w:rsidR="004E725C" w:rsidRPr="00E76315" w:rsidRDefault="00A82F62" w:rsidP="004E725C">
      <w:pPr>
        <w:rPr>
          <w:rFonts w:ascii="Arial" w:hAnsi="Arial" w:cs="Arial"/>
          <w:lang w:val="es-PA"/>
        </w:rPr>
      </w:pPr>
      <w:r w:rsidRPr="00EE5CAD">
        <w:rPr>
          <w:rFonts w:ascii="Arial" w:hAnsi="Arial" w:cs="Arial"/>
          <w:sz w:val="24"/>
          <w:szCs w:val="24"/>
        </w:rPr>
        <w:br w:type="page"/>
      </w:r>
    </w:p>
    <w:p w14:paraId="52C59BF7" w14:textId="77777777" w:rsidR="007E3D47" w:rsidRPr="00EE5CAD" w:rsidRDefault="007E3D47" w:rsidP="007E3D47">
      <w:pPr>
        <w:rPr>
          <w:rFonts w:ascii="Arial" w:hAnsi="Arial" w:cs="Arial"/>
          <w:b/>
          <w:bCs/>
          <w:sz w:val="24"/>
          <w:szCs w:val="24"/>
        </w:rPr>
      </w:pPr>
      <w:r w:rsidRPr="00EE5CAD">
        <w:rPr>
          <w:rFonts w:ascii="Arial" w:hAnsi="Arial" w:cs="Arial"/>
          <w:b/>
          <w:bCs/>
          <w:sz w:val="24"/>
          <w:szCs w:val="24"/>
        </w:rPr>
        <w:lastRenderedPageBreak/>
        <w:t>Resumen Ejecutivo</w:t>
      </w:r>
    </w:p>
    <w:p w14:paraId="01FD23BB" w14:textId="77777777" w:rsidR="007E3D47" w:rsidRPr="00EE5CAD" w:rsidRDefault="007E3D47" w:rsidP="007E3D47">
      <w:pPr>
        <w:spacing w:line="360" w:lineRule="auto"/>
        <w:jc w:val="both"/>
        <w:rPr>
          <w:rFonts w:ascii="Arial" w:hAnsi="Arial" w:cs="Arial"/>
          <w:b/>
          <w:bCs/>
          <w:sz w:val="24"/>
          <w:szCs w:val="24"/>
        </w:rPr>
      </w:pPr>
    </w:p>
    <w:p w14:paraId="67507DF8"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Este informe analiza el papel fundamental de los semiconductores en los productos de NVIDIA mediante el estudio de datos históricos de precios y volúmenes de transacciones correspondientes a enero de 2015. El objetivo es identificar patrones y relaciones entre las variables financieras, proporcionando una comprensión detallada del impacto de los semiconductores en el desempeño de la empresa en el mercado tecnológico.</w:t>
      </w:r>
    </w:p>
    <w:p w14:paraId="15FD866A" w14:textId="77777777" w:rsidR="007E3D47" w:rsidRPr="00EE5CAD" w:rsidRDefault="007E3D47" w:rsidP="007E3D47">
      <w:pPr>
        <w:spacing w:line="276" w:lineRule="auto"/>
        <w:jc w:val="both"/>
        <w:rPr>
          <w:rFonts w:ascii="Arial" w:hAnsi="Arial" w:cs="Arial"/>
          <w:sz w:val="24"/>
          <w:szCs w:val="24"/>
        </w:rPr>
      </w:pPr>
    </w:p>
    <w:p w14:paraId="3A1A4987"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Se aplicaron técnicas estadísticas descriptivas, incluyendo medidas como la media, mediana, desviación estándar, sesgo y curtosis para evaluar el comportamiento de los precios ajustados (</w:t>
      </w:r>
      <w:proofErr w:type="spellStart"/>
      <w:r w:rsidRPr="00EE5CAD">
        <w:rPr>
          <w:rFonts w:ascii="Arial" w:hAnsi="Arial" w:cs="Arial"/>
          <w:sz w:val="24"/>
          <w:szCs w:val="24"/>
        </w:rPr>
        <w:t>adjclose</w:t>
      </w:r>
      <w:proofErr w:type="spellEnd"/>
      <w:r w:rsidRPr="00EE5CAD">
        <w:rPr>
          <w:rFonts w:ascii="Arial" w:hAnsi="Arial" w:cs="Arial"/>
          <w:sz w:val="24"/>
          <w:szCs w:val="24"/>
        </w:rPr>
        <w:t>) y del volumen de transacciones (</w:t>
      </w:r>
      <w:proofErr w:type="spellStart"/>
      <w:r w:rsidRPr="00EE5CAD">
        <w:rPr>
          <w:rFonts w:ascii="Arial" w:hAnsi="Arial" w:cs="Arial"/>
          <w:sz w:val="24"/>
          <w:szCs w:val="24"/>
        </w:rPr>
        <w:t>volume</w:t>
      </w:r>
      <w:proofErr w:type="spellEnd"/>
      <w:r w:rsidRPr="00EE5CAD">
        <w:rPr>
          <w:rFonts w:ascii="Arial" w:hAnsi="Arial" w:cs="Arial"/>
          <w:sz w:val="24"/>
          <w:szCs w:val="24"/>
        </w:rPr>
        <w:t xml:space="preserve">). Las visualizaciones gráficas, como líneas de tendencia, histogramas y gráficos de </w:t>
      </w:r>
      <w:proofErr w:type="gramStart"/>
      <w:r w:rsidRPr="00EE5CAD">
        <w:rPr>
          <w:rFonts w:ascii="Arial" w:hAnsi="Arial" w:cs="Arial"/>
          <w:sz w:val="24"/>
          <w:szCs w:val="24"/>
        </w:rPr>
        <w:t>dispersión,</w:t>
      </w:r>
      <w:proofErr w:type="gramEnd"/>
      <w:r w:rsidRPr="00EE5CAD">
        <w:rPr>
          <w:rFonts w:ascii="Arial" w:hAnsi="Arial" w:cs="Arial"/>
          <w:sz w:val="24"/>
          <w:szCs w:val="24"/>
        </w:rPr>
        <w:t xml:space="preserve"> permitieron identificar tendencias a lo largo del tiempo y patrones específicos en la distribución de los datos.</w:t>
      </w:r>
    </w:p>
    <w:p w14:paraId="1D83A2A7" w14:textId="77777777" w:rsidR="007E3D47" w:rsidRPr="00EE5CAD" w:rsidRDefault="007E3D47" w:rsidP="007E3D47">
      <w:pPr>
        <w:spacing w:line="276" w:lineRule="auto"/>
        <w:jc w:val="both"/>
        <w:rPr>
          <w:rFonts w:ascii="Arial" w:hAnsi="Arial" w:cs="Arial"/>
          <w:sz w:val="24"/>
          <w:szCs w:val="24"/>
        </w:rPr>
      </w:pPr>
    </w:p>
    <w:p w14:paraId="5E0395A4"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El análisis inferencial reveló una correlación positiva entre el precio ajustado y el volumen de transacciones, sugiriendo que incrementos en el volumen podrían influir en el comportamiento de los precios. Se aplicó un modelo de regresión lineal para cuantificar esta relación y se evaluaron distribuciones estadísticas que mejor describen los datos. El sesgo positivo en los precios ajustados indica una ligera inclinación hacia valores superiores, mientras que la curtosis muestra distribuciones cercanas a una forma normal con ligeras variaciones.</w:t>
      </w:r>
    </w:p>
    <w:p w14:paraId="4A909E87" w14:textId="77777777" w:rsidR="007E3D47" w:rsidRPr="00EE5CAD" w:rsidRDefault="007E3D47" w:rsidP="007E3D47">
      <w:pPr>
        <w:spacing w:line="276" w:lineRule="auto"/>
        <w:jc w:val="both"/>
        <w:rPr>
          <w:rFonts w:ascii="Arial" w:hAnsi="Arial" w:cs="Arial"/>
          <w:sz w:val="24"/>
          <w:szCs w:val="24"/>
        </w:rPr>
      </w:pPr>
    </w:p>
    <w:p w14:paraId="291E74BD"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Estos hallazgos reflejan la importancia estratégica de los semiconductores en la posición de NVIDIA dentro del mercado global. La capacidad de NVIDIA para innovar y optimizar sus productos depende directamente del desarrollo y suministro de semiconductores avanzados. Este informe ofrece información valiosa para analistas, inversores y profesionales de la industria tecnológica, ayudando a comprender mejor las dinámicas de mercado y los factores que influyen en el desempeño financiero de NVIDIA.</w:t>
      </w:r>
    </w:p>
    <w:p w14:paraId="61CDECD6" w14:textId="769DF260" w:rsidR="00F51D08" w:rsidRPr="00EE5CAD" w:rsidRDefault="00F51D08" w:rsidP="00BC7F21">
      <w:pPr>
        <w:rPr>
          <w:rFonts w:ascii="Arial" w:hAnsi="Arial" w:cs="Arial"/>
          <w:sz w:val="24"/>
          <w:szCs w:val="24"/>
        </w:rPr>
      </w:pPr>
      <w:r w:rsidRPr="00EE5CAD">
        <w:rPr>
          <w:rFonts w:ascii="Arial" w:hAnsi="Arial" w:cs="Arial"/>
          <w:sz w:val="24"/>
          <w:szCs w:val="24"/>
        </w:rPr>
        <w:br w:type="page"/>
      </w:r>
      <w:r w:rsidRPr="00EE5CAD">
        <w:rPr>
          <w:rFonts w:ascii="Arial" w:hAnsi="Arial" w:cs="Arial"/>
          <w:b/>
          <w:bCs/>
          <w:sz w:val="24"/>
          <w:szCs w:val="24"/>
        </w:rPr>
        <w:lastRenderedPageBreak/>
        <w:t>Antecedentes</w:t>
      </w:r>
    </w:p>
    <w:p w14:paraId="3403BAEA" w14:textId="77777777" w:rsidR="00F51D08" w:rsidRPr="00EE5CAD" w:rsidRDefault="00F51D08" w:rsidP="00EE5CAD">
      <w:pPr>
        <w:jc w:val="both"/>
        <w:rPr>
          <w:rFonts w:ascii="Arial" w:hAnsi="Arial" w:cs="Arial"/>
          <w:sz w:val="24"/>
          <w:szCs w:val="24"/>
        </w:rPr>
      </w:pPr>
    </w:p>
    <w:p w14:paraId="0E266F70" w14:textId="77777777" w:rsidR="00F51D08" w:rsidRPr="00EE5CAD" w:rsidRDefault="00F51D08" w:rsidP="00EE5CAD">
      <w:pPr>
        <w:jc w:val="both"/>
        <w:rPr>
          <w:rFonts w:ascii="Arial" w:hAnsi="Arial" w:cs="Arial"/>
          <w:sz w:val="24"/>
          <w:szCs w:val="24"/>
        </w:rPr>
      </w:pPr>
      <w:r w:rsidRPr="00EE5CAD">
        <w:rPr>
          <w:rFonts w:ascii="Arial" w:hAnsi="Arial" w:cs="Arial"/>
          <w:sz w:val="24"/>
          <w:szCs w:val="24"/>
        </w:rPr>
        <w:t xml:space="preserve">NVIDIA </w:t>
      </w:r>
      <w:proofErr w:type="spellStart"/>
      <w:r w:rsidRPr="00EE5CAD">
        <w:rPr>
          <w:rFonts w:ascii="Arial" w:hAnsi="Arial" w:cs="Arial"/>
          <w:sz w:val="24"/>
          <w:szCs w:val="24"/>
        </w:rPr>
        <w:t>Corporation</w:t>
      </w:r>
      <w:proofErr w:type="spellEnd"/>
      <w:r w:rsidRPr="00EE5CAD">
        <w:rPr>
          <w:rFonts w:ascii="Arial" w:hAnsi="Arial" w:cs="Arial"/>
          <w:sz w:val="24"/>
          <w:szCs w:val="24"/>
        </w:rPr>
        <w:t xml:space="preserve">, fundada en 1993, ha revolucionado la industria tecnológica, consolidándose como líder en el desarrollo de </w:t>
      </w:r>
      <w:proofErr w:type="spellStart"/>
      <w:r w:rsidRPr="00EE5CAD">
        <w:rPr>
          <w:rFonts w:ascii="Arial" w:hAnsi="Arial" w:cs="Arial"/>
          <w:sz w:val="24"/>
          <w:szCs w:val="24"/>
        </w:rPr>
        <w:t>GPUs</w:t>
      </w:r>
      <w:proofErr w:type="spellEnd"/>
      <w:r w:rsidRPr="00EE5CAD">
        <w:rPr>
          <w:rFonts w:ascii="Arial" w:hAnsi="Arial" w:cs="Arial"/>
          <w:sz w:val="24"/>
          <w:szCs w:val="24"/>
        </w:rPr>
        <w:t xml:space="preserve"> y plataformas de inteligencia artificial. Desde sus inicios, la compañía ha impulsado avances significativos en gráficos computacionales, videojuegos y, más recientemente, en inteligencia artificial, computación en la nube y vehículos autónomos.</w:t>
      </w:r>
    </w:p>
    <w:p w14:paraId="55D0680C" w14:textId="6202D3DA" w:rsidR="00F51D08" w:rsidRPr="00EE5CAD" w:rsidRDefault="00F51D08" w:rsidP="00EE5CAD">
      <w:pPr>
        <w:jc w:val="both"/>
        <w:rPr>
          <w:rFonts w:ascii="Arial" w:hAnsi="Arial" w:cs="Arial"/>
          <w:sz w:val="24"/>
          <w:szCs w:val="24"/>
        </w:rPr>
      </w:pPr>
      <w:r w:rsidRPr="00EE5CAD">
        <w:rPr>
          <w:rFonts w:ascii="Arial" w:hAnsi="Arial" w:cs="Arial"/>
          <w:sz w:val="24"/>
          <w:szCs w:val="24"/>
        </w:rPr>
        <w:t xml:space="preserve">Los semiconductores son fundamentales en los productos de NVIDIA, ya que constituyen el núcleo de las </w:t>
      </w:r>
      <w:proofErr w:type="spellStart"/>
      <w:r w:rsidRPr="00EE5CAD">
        <w:rPr>
          <w:rFonts w:ascii="Arial" w:hAnsi="Arial" w:cs="Arial"/>
          <w:sz w:val="24"/>
          <w:szCs w:val="24"/>
        </w:rPr>
        <w:t>GPUs</w:t>
      </w:r>
      <w:proofErr w:type="spellEnd"/>
      <w:r w:rsidRPr="00EE5CAD">
        <w:rPr>
          <w:rFonts w:ascii="Arial" w:hAnsi="Arial" w:cs="Arial"/>
          <w:sz w:val="24"/>
          <w:szCs w:val="24"/>
        </w:rPr>
        <w:t>, permitiendo cálculos complejos y paralelos necesarios para gráficos avanzados, simulaciones científicas y aplicaciones de aprendizaje profundo. Esta capacidad ha posicionado a NVIDIA como un referente en sectores que demandan alta capacidad computacional, desde videojuegos hasta supercomputación y redes neuronales.</w:t>
      </w:r>
    </w:p>
    <w:p w14:paraId="21864403" w14:textId="77777777" w:rsidR="00F51D08" w:rsidRPr="00EE5CAD" w:rsidRDefault="00F51D08" w:rsidP="00EE5CAD">
      <w:pPr>
        <w:jc w:val="both"/>
        <w:rPr>
          <w:rFonts w:ascii="Arial" w:hAnsi="Arial" w:cs="Arial"/>
          <w:sz w:val="24"/>
          <w:szCs w:val="24"/>
        </w:rPr>
      </w:pPr>
      <w:r w:rsidRPr="00EE5CAD">
        <w:rPr>
          <w:rFonts w:ascii="Arial" w:hAnsi="Arial" w:cs="Arial"/>
          <w:sz w:val="24"/>
          <w:szCs w:val="24"/>
        </w:rPr>
        <w:br w:type="page"/>
      </w:r>
    </w:p>
    <w:p w14:paraId="622A92B7" w14:textId="77777777" w:rsidR="001D76B4" w:rsidRPr="00EE5CAD" w:rsidRDefault="001D76B4" w:rsidP="00EE5CAD">
      <w:pPr>
        <w:jc w:val="both"/>
        <w:rPr>
          <w:rFonts w:ascii="Arial" w:hAnsi="Arial" w:cs="Arial"/>
          <w:b/>
          <w:bCs/>
          <w:sz w:val="24"/>
          <w:szCs w:val="24"/>
        </w:rPr>
      </w:pPr>
      <w:r w:rsidRPr="00EE5CAD">
        <w:rPr>
          <w:rFonts w:ascii="Arial" w:hAnsi="Arial" w:cs="Arial"/>
          <w:b/>
          <w:bCs/>
          <w:sz w:val="24"/>
          <w:szCs w:val="24"/>
        </w:rPr>
        <w:lastRenderedPageBreak/>
        <w:t>Introducción</w:t>
      </w:r>
    </w:p>
    <w:p w14:paraId="164B6AEC" w14:textId="77777777" w:rsidR="001D76B4" w:rsidRPr="00EE5CAD" w:rsidRDefault="001D76B4" w:rsidP="00EE5CAD">
      <w:pPr>
        <w:jc w:val="both"/>
        <w:rPr>
          <w:rFonts w:ascii="Arial" w:hAnsi="Arial" w:cs="Arial"/>
          <w:sz w:val="24"/>
          <w:szCs w:val="24"/>
        </w:rPr>
      </w:pPr>
    </w:p>
    <w:p w14:paraId="66519D8C" w14:textId="77777777" w:rsidR="001D76B4" w:rsidRPr="00EE5CAD" w:rsidRDefault="001D76B4" w:rsidP="00EE5CAD">
      <w:pPr>
        <w:jc w:val="both"/>
        <w:rPr>
          <w:rFonts w:ascii="Arial" w:hAnsi="Arial" w:cs="Arial"/>
          <w:sz w:val="24"/>
          <w:szCs w:val="24"/>
        </w:rPr>
      </w:pPr>
      <w:r w:rsidRPr="00EE5CAD">
        <w:rPr>
          <w:rFonts w:ascii="Arial" w:hAnsi="Arial" w:cs="Arial"/>
          <w:sz w:val="24"/>
          <w:szCs w:val="24"/>
        </w:rPr>
        <w:t xml:space="preserve">La industria de semiconductores es esencial para el desarrollo de tecnologías modernas, siendo la base de dispositivos como procesadores y </w:t>
      </w:r>
      <w:proofErr w:type="spellStart"/>
      <w:r w:rsidRPr="00EE5CAD">
        <w:rPr>
          <w:rFonts w:ascii="Arial" w:hAnsi="Arial" w:cs="Arial"/>
          <w:sz w:val="24"/>
          <w:szCs w:val="24"/>
        </w:rPr>
        <w:t>GPUs</w:t>
      </w:r>
      <w:proofErr w:type="spellEnd"/>
      <w:r w:rsidRPr="00EE5CAD">
        <w:rPr>
          <w:rFonts w:ascii="Arial" w:hAnsi="Arial" w:cs="Arial"/>
          <w:sz w:val="24"/>
          <w:szCs w:val="24"/>
        </w:rPr>
        <w:t>. NVIDIA, fundada en 1993, es líder en este sector, destacándose por sus unidades de procesamiento gráfico aplicadas en videojuegos, inteligencia artificial y simulaciones científicas. Sus productos dependen en gran medida de los semiconductores, lo que hace que su desempeño esté estrechamente vinculado a esta industria.</w:t>
      </w:r>
    </w:p>
    <w:p w14:paraId="6415FE71" w14:textId="77777777" w:rsidR="001D76B4" w:rsidRPr="00EE5CAD" w:rsidRDefault="001D76B4" w:rsidP="00EE5CAD">
      <w:pPr>
        <w:jc w:val="both"/>
        <w:rPr>
          <w:rFonts w:ascii="Arial" w:hAnsi="Arial" w:cs="Arial"/>
          <w:sz w:val="24"/>
          <w:szCs w:val="24"/>
        </w:rPr>
      </w:pPr>
    </w:p>
    <w:p w14:paraId="3ACF152F" w14:textId="77777777" w:rsidR="001D76B4" w:rsidRPr="00EE5CAD" w:rsidRDefault="001D76B4" w:rsidP="00EE5CAD">
      <w:pPr>
        <w:jc w:val="both"/>
        <w:rPr>
          <w:rFonts w:ascii="Arial" w:hAnsi="Arial" w:cs="Arial"/>
          <w:sz w:val="24"/>
          <w:szCs w:val="24"/>
        </w:rPr>
      </w:pPr>
      <w:r w:rsidRPr="00EE5CAD">
        <w:rPr>
          <w:rFonts w:ascii="Arial" w:hAnsi="Arial" w:cs="Arial"/>
          <w:sz w:val="24"/>
          <w:szCs w:val="24"/>
        </w:rPr>
        <w:t>Este informe analiza la importancia de los semiconductores en NVIDIA mediante un estudio estadístico de precios y volúmenes de transacciones de enero de 2015. Se aplicarán métodos descriptivos (media, desviación estándar, sesgo) e inferenciales (correlación, regresión) para identificar patrones y relaciones entre variables como el precio ajustado (</w:t>
      </w:r>
      <w:proofErr w:type="spellStart"/>
      <w:r w:rsidRPr="00EE5CAD">
        <w:rPr>
          <w:rFonts w:ascii="Arial" w:hAnsi="Arial" w:cs="Arial"/>
          <w:sz w:val="24"/>
          <w:szCs w:val="24"/>
        </w:rPr>
        <w:t>adjclose</w:t>
      </w:r>
      <w:proofErr w:type="spellEnd"/>
      <w:r w:rsidRPr="00EE5CAD">
        <w:rPr>
          <w:rFonts w:ascii="Arial" w:hAnsi="Arial" w:cs="Arial"/>
          <w:sz w:val="24"/>
          <w:szCs w:val="24"/>
        </w:rPr>
        <w:t>) y el volumen (</w:t>
      </w:r>
      <w:proofErr w:type="spellStart"/>
      <w:r w:rsidRPr="00EE5CAD">
        <w:rPr>
          <w:rFonts w:ascii="Arial" w:hAnsi="Arial" w:cs="Arial"/>
          <w:sz w:val="24"/>
          <w:szCs w:val="24"/>
        </w:rPr>
        <w:t>volume</w:t>
      </w:r>
      <w:proofErr w:type="spellEnd"/>
      <w:r w:rsidRPr="00EE5CAD">
        <w:rPr>
          <w:rFonts w:ascii="Arial" w:hAnsi="Arial" w:cs="Arial"/>
          <w:sz w:val="24"/>
          <w:szCs w:val="24"/>
        </w:rPr>
        <w:t>). Visualizaciones gráficas facilitarán la interpretación de los datos y los resultados obtenidos.</w:t>
      </w:r>
    </w:p>
    <w:p w14:paraId="356C87A3" w14:textId="77777777" w:rsidR="001D76B4" w:rsidRPr="00EE5CAD" w:rsidRDefault="001D76B4" w:rsidP="00EE5CAD">
      <w:pPr>
        <w:jc w:val="both"/>
        <w:rPr>
          <w:rFonts w:ascii="Arial" w:hAnsi="Arial" w:cs="Arial"/>
          <w:sz w:val="24"/>
          <w:szCs w:val="24"/>
        </w:rPr>
      </w:pPr>
    </w:p>
    <w:p w14:paraId="65289C58" w14:textId="6B414144" w:rsidR="00EE5CAD" w:rsidRPr="00EE5CAD" w:rsidRDefault="001D76B4" w:rsidP="00EE5CAD">
      <w:pPr>
        <w:jc w:val="both"/>
        <w:rPr>
          <w:rFonts w:ascii="Arial" w:hAnsi="Arial" w:cs="Arial"/>
          <w:sz w:val="24"/>
          <w:szCs w:val="24"/>
        </w:rPr>
      </w:pPr>
      <w:r w:rsidRPr="00EE5CAD">
        <w:rPr>
          <w:rFonts w:ascii="Arial" w:hAnsi="Arial" w:cs="Arial"/>
          <w:sz w:val="24"/>
          <w:szCs w:val="24"/>
        </w:rPr>
        <w:t>Este análisis proporciona una visión clara de las tendencias del mercado y sugiere cómo los semiconductores influyen en la estrategia empresarial de NVIDIA, ofreciendo información valiosa para analistas e inversores interesados en el desempeño de la compañía.</w:t>
      </w:r>
    </w:p>
    <w:p w14:paraId="42183B84" w14:textId="6B82CFDB" w:rsidR="00EE5CAD" w:rsidRPr="00B32CDA" w:rsidRDefault="00EE5CAD" w:rsidP="00EE5CAD">
      <w:pPr>
        <w:jc w:val="both"/>
        <w:rPr>
          <w:ins w:id="0" w:author="RAFAEL ABOULAFIA" w:date="2024-12-09T15:34:00Z" w16du:dateUtc="2024-12-09T21:34:00Z"/>
          <w:rFonts w:ascii="Arial" w:hAnsi="Arial" w:cs="Arial"/>
          <w:sz w:val="24"/>
          <w:szCs w:val="24"/>
        </w:rPr>
      </w:pPr>
      <w:r w:rsidRPr="00EE5CAD">
        <w:rPr>
          <w:rFonts w:ascii="Arial" w:hAnsi="Arial" w:cs="Arial"/>
          <w:sz w:val="24"/>
          <w:szCs w:val="24"/>
        </w:rPr>
        <w:br w:type="page"/>
      </w:r>
    </w:p>
    <w:p w14:paraId="36B01583" w14:textId="77777777" w:rsidR="00EE5CAD" w:rsidRPr="00EE5CAD" w:rsidRDefault="00EE5CAD" w:rsidP="00EE5CAD">
      <w:pPr>
        <w:jc w:val="both"/>
        <w:rPr>
          <w:rFonts w:ascii="Arial" w:hAnsi="Arial" w:cs="Arial"/>
          <w:b/>
          <w:sz w:val="24"/>
          <w:szCs w:val="24"/>
          <w:lang w:val="es-PA"/>
        </w:rPr>
      </w:pPr>
      <w:r w:rsidRPr="00EE5CAD">
        <w:rPr>
          <w:rFonts w:ascii="Arial" w:hAnsi="Arial" w:cs="Arial"/>
          <w:b/>
          <w:sz w:val="24"/>
          <w:szCs w:val="24"/>
          <w:lang w:val="es-PA"/>
        </w:rPr>
        <w:lastRenderedPageBreak/>
        <w:t>Descripción de la base de datos y las variables</w:t>
      </w:r>
    </w:p>
    <w:p w14:paraId="1C362546" w14:textId="77777777" w:rsidR="00EE5CAD" w:rsidRPr="00EE5CAD" w:rsidRDefault="00EE5CAD" w:rsidP="00EE5CAD">
      <w:pPr>
        <w:jc w:val="both"/>
        <w:rPr>
          <w:rFonts w:ascii="Arial" w:hAnsi="Arial" w:cs="Arial"/>
          <w:sz w:val="24"/>
          <w:szCs w:val="24"/>
          <w:lang w:val="es-PA"/>
        </w:rPr>
      </w:pPr>
    </w:p>
    <w:p w14:paraId="6440AA5F" w14:textId="77777777" w:rsidR="00EE5CAD" w:rsidRPr="00EE5CAD" w:rsidRDefault="00EE5CAD" w:rsidP="00EE5CAD">
      <w:pPr>
        <w:jc w:val="both"/>
        <w:rPr>
          <w:rFonts w:ascii="Arial" w:hAnsi="Arial" w:cs="Arial"/>
          <w:sz w:val="24"/>
          <w:szCs w:val="24"/>
          <w:lang w:val="es-PA"/>
        </w:rPr>
      </w:pPr>
      <w:r w:rsidRPr="00EE5CAD">
        <w:rPr>
          <w:rFonts w:ascii="Arial" w:hAnsi="Arial" w:cs="Arial"/>
          <w:sz w:val="24"/>
          <w:szCs w:val="24"/>
          <w:lang w:val="es-PA"/>
        </w:rPr>
        <w:t>La base de datos utilizada en este informe contiene 21 registros diarios de precios y volúmenes de transacciones de NVIDIA correspondientes a enero de 2015. Cada registro representa un día hábil y está compuesto por 7 variables clave:</w:t>
      </w:r>
    </w:p>
    <w:p w14:paraId="1FD4E457" w14:textId="77777777" w:rsidR="00EE5CAD" w:rsidRPr="00EE5CAD" w:rsidRDefault="00EE5CAD" w:rsidP="00EE5CAD">
      <w:pPr>
        <w:numPr>
          <w:ilvl w:val="0"/>
          <w:numId w:val="1"/>
        </w:numPr>
        <w:jc w:val="both"/>
        <w:rPr>
          <w:rFonts w:ascii="Arial" w:hAnsi="Arial" w:cs="Arial"/>
          <w:sz w:val="24"/>
          <w:szCs w:val="24"/>
          <w:lang w:val="es-PA"/>
        </w:rPr>
      </w:pPr>
      <w:r w:rsidRPr="00EE5CAD">
        <w:rPr>
          <w:rFonts w:ascii="Arial" w:hAnsi="Arial" w:cs="Arial"/>
          <w:b/>
          <w:bCs/>
          <w:sz w:val="24"/>
          <w:szCs w:val="24"/>
          <w:lang w:val="es-PA"/>
        </w:rPr>
        <w:t>date (Fecha)</w:t>
      </w:r>
      <w:r w:rsidRPr="00EE5CAD">
        <w:rPr>
          <w:rFonts w:ascii="Arial" w:hAnsi="Arial" w:cs="Arial"/>
          <w:sz w:val="24"/>
          <w:szCs w:val="24"/>
          <w:lang w:val="es-PA"/>
        </w:rPr>
        <w:t>: Fecha de la transacción (variable categórica).</w:t>
      </w:r>
    </w:p>
    <w:p w14:paraId="4548B1AD" w14:textId="77777777" w:rsidR="00EE5CAD" w:rsidRPr="00EE5CAD" w:rsidRDefault="00EE5CAD" w:rsidP="00EE5CAD">
      <w:pPr>
        <w:numPr>
          <w:ilvl w:val="0"/>
          <w:numId w:val="1"/>
        </w:numPr>
        <w:jc w:val="both"/>
        <w:rPr>
          <w:rFonts w:ascii="Arial" w:hAnsi="Arial" w:cs="Arial"/>
          <w:sz w:val="24"/>
          <w:szCs w:val="24"/>
          <w:lang w:val="es-PA"/>
        </w:rPr>
      </w:pPr>
      <w:r w:rsidRPr="00EE5CAD">
        <w:rPr>
          <w:rFonts w:ascii="Arial" w:hAnsi="Arial" w:cs="Arial"/>
          <w:b/>
          <w:bCs/>
          <w:sz w:val="24"/>
          <w:szCs w:val="24"/>
          <w:lang w:val="es-PA"/>
        </w:rPr>
        <w:t>open (Precio de Apertura)</w:t>
      </w:r>
      <w:r w:rsidRPr="00EE5CAD">
        <w:rPr>
          <w:rFonts w:ascii="Arial" w:hAnsi="Arial" w:cs="Arial"/>
          <w:sz w:val="24"/>
          <w:szCs w:val="24"/>
          <w:lang w:val="es-PA"/>
        </w:rPr>
        <w:t>: Precio al inicio del día (numérica continua).</w:t>
      </w:r>
    </w:p>
    <w:p w14:paraId="10D50C0C"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high</w:t>
      </w:r>
      <w:proofErr w:type="spellEnd"/>
      <w:r w:rsidRPr="00EE5CAD">
        <w:rPr>
          <w:rFonts w:ascii="Arial" w:hAnsi="Arial" w:cs="Arial"/>
          <w:b/>
          <w:bCs/>
          <w:sz w:val="24"/>
          <w:szCs w:val="24"/>
          <w:lang w:val="es-PA"/>
        </w:rPr>
        <w:t xml:space="preserve"> (Precio Máximo)</w:t>
      </w:r>
      <w:r w:rsidRPr="00EE5CAD">
        <w:rPr>
          <w:rFonts w:ascii="Arial" w:hAnsi="Arial" w:cs="Arial"/>
          <w:sz w:val="24"/>
          <w:szCs w:val="24"/>
          <w:lang w:val="es-PA"/>
        </w:rPr>
        <w:t>: Precio más alto del día (numérica continua).</w:t>
      </w:r>
    </w:p>
    <w:p w14:paraId="583BE5CD"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low</w:t>
      </w:r>
      <w:proofErr w:type="spellEnd"/>
      <w:r w:rsidRPr="00EE5CAD">
        <w:rPr>
          <w:rFonts w:ascii="Arial" w:hAnsi="Arial" w:cs="Arial"/>
          <w:b/>
          <w:bCs/>
          <w:sz w:val="24"/>
          <w:szCs w:val="24"/>
          <w:lang w:val="es-PA"/>
        </w:rPr>
        <w:t xml:space="preserve"> (Precio Mínimo)</w:t>
      </w:r>
      <w:r w:rsidRPr="00EE5CAD">
        <w:rPr>
          <w:rFonts w:ascii="Arial" w:hAnsi="Arial" w:cs="Arial"/>
          <w:sz w:val="24"/>
          <w:szCs w:val="24"/>
          <w:lang w:val="es-PA"/>
        </w:rPr>
        <w:t>: Precio más bajo del día (numérica continua).</w:t>
      </w:r>
    </w:p>
    <w:p w14:paraId="0CEBC138"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close</w:t>
      </w:r>
      <w:proofErr w:type="spellEnd"/>
      <w:r w:rsidRPr="00EE5CAD">
        <w:rPr>
          <w:rFonts w:ascii="Arial" w:hAnsi="Arial" w:cs="Arial"/>
          <w:b/>
          <w:bCs/>
          <w:sz w:val="24"/>
          <w:szCs w:val="24"/>
          <w:lang w:val="es-PA"/>
        </w:rPr>
        <w:t xml:space="preserve"> (Precio de Cierre)</w:t>
      </w:r>
      <w:r w:rsidRPr="00EE5CAD">
        <w:rPr>
          <w:rFonts w:ascii="Arial" w:hAnsi="Arial" w:cs="Arial"/>
          <w:sz w:val="24"/>
          <w:szCs w:val="24"/>
          <w:lang w:val="es-PA"/>
        </w:rPr>
        <w:t>: Precio al cierre del día (numérica continua).</w:t>
      </w:r>
    </w:p>
    <w:p w14:paraId="4B60295B"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adjclose</w:t>
      </w:r>
      <w:proofErr w:type="spellEnd"/>
      <w:r w:rsidRPr="00EE5CAD">
        <w:rPr>
          <w:rFonts w:ascii="Arial" w:hAnsi="Arial" w:cs="Arial"/>
          <w:b/>
          <w:bCs/>
          <w:sz w:val="24"/>
          <w:szCs w:val="24"/>
          <w:lang w:val="es-PA"/>
        </w:rPr>
        <w:t xml:space="preserve"> (Precio Ajustado)</w:t>
      </w:r>
      <w:r w:rsidRPr="00EE5CAD">
        <w:rPr>
          <w:rFonts w:ascii="Arial" w:hAnsi="Arial" w:cs="Arial"/>
          <w:sz w:val="24"/>
          <w:szCs w:val="24"/>
          <w:lang w:val="es-PA"/>
        </w:rPr>
        <w:t>: Precio de cierre ajustado por dividendos y fraccionamientos (numérica continua).</w:t>
      </w:r>
    </w:p>
    <w:p w14:paraId="431F61BF" w14:textId="77777777" w:rsidR="00EE5CAD" w:rsidRPr="00EE5CAD" w:rsidRDefault="00EE5CAD" w:rsidP="00EE5CAD">
      <w:pPr>
        <w:numPr>
          <w:ilvl w:val="0"/>
          <w:numId w:val="1"/>
        </w:numPr>
        <w:jc w:val="both"/>
        <w:rPr>
          <w:rFonts w:ascii="Arial" w:hAnsi="Arial" w:cs="Arial"/>
          <w:sz w:val="24"/>
          <w:szCs w:val="24"/>
          <w:lang w:val="es-PA"/>
        </w:rPr>
      </w:pPr>
      <w:proofErr w:type="spellStart"/>
      <w:r w:rsidRPr="00EE5CAD">
        <w:rPr>
          <w:rFonts w:ascii="Arial" w:hAnsi="Arial" w:cs="Arial"/>
          <w:b/>
          <w:bCs/>
          <w:sz w:val="24"/>
          <w:szCs w:val="24"/>
          <w:lang w:val="es-PA"/>
        </w:rPr>
        <w:t>volume</w:t>
      </w:r>
      <w:proofErr w:type="spellEnd"/>
      <w:r w:rsidRPr="00EE5CAD">
        <w:rPr>
          <w:rFonts w:ascii="Arial" w:hAnsi="Arial" w:cs="Arial"/>
          <w:b/>
          <w:bCs/>
          <w:sz w:val="24"/>
          <w:szCs w:val="24"/>
          <w:lang w:val="es-PA"/>
        </w:rPr>
        <w:t xml:space="preserve"> (Volumen)</w:t>
      </w:r>
      <w:r w:rsidRPr="00EE5CAD">
        <w:rPr>
          <w:rFonts w:ascii="Arial" w:hAnsi="Arial" w:cs="Arial"/>
          <w:sz w:val="24"/>
          <w:szCs w:val="24"/>
          <w:lang w:val="es-PA"/>
        </w:rPr>
        <w:t>: Cantidad de acciones negociadas (numérica discreta).</w:t>
      </w:r>
    </w:p>
    <w:p w14:paraId="25F5C67D" w14:textId="77777777" w:rsidR="00EE5CAD" w:rsidRPr="00EE5CAD" w:rsidRDefault="00EE5CAD" w:rsidP="00EE5CAD">
      <w:pPr>
        <w:ind w:left="720"/>
        <w:jc w:val="both"/>
        <w:rPr>
          <w:rFonts w:ascii="Arial" w:hAnsi="Arial" w:cs="Arial"/>
          <w:sz w:val="24"/>
          <w:szCs w:val="24"/>
          <w:lang w:val="es-PA"/>
        </w:rPr>
      </w:pPr>
    </w:p>
    <w:p w14:paraId="60CC64AD" w14:textId="77777777" w:rsidR="00EE5CAD" w:rsidRPr="00EE5CAD" w:rsidRDefault="00EE5CAD" w:rsidP="00EE5CAD">
      <w:pPr>
        <w:jc w:val="both"/>
        <w:rPr>
          <w:rFonts w:ascii="Arial" w:hAnsi="Arial" w:cs="Arial"/>
          <w:sz w:val="24"/>
          <w:szCs w:val="24"/>
          <w:lang w:val="es-PA"/>
        </w:rPr>
      </w:pPr>
      <w:r w:rsidRPr="00EE5CAD">
        <w:rPr>
          <w:rFonts w:ascii="Arial" w:hAnsi="Arial" w:cs="Arial"/>
          <w:sz w:val="24"/>
          <w:szCs w:val="24"/>
          <w:lang w:val="es-PA"/>
        </w:rPr>
        <w:t>Estas variables permiten analizar el comportamiento diario de los precios y la actividad del mercado. Se espera identificar relaciones entre el precio ajustado (</w:t>
      </w:r>
      <w:proofErr w:type="spellStart"/>
      <w:r w:rsidRPr="00EE5CAD">
        <w:rPr>
          <w:rFonts w:ascii="Arial" w:hAnsi="Arial" w:cs="Arial"/>
          <w:sz w:val="24"/>
          <w:szCs w:val="24"/>
          <w:lang w:val="es-PA"/>
        </w:rPr>
        <w:t>adjclose</w:t>
      </w:r>
      <w:proofErr w:type="spellEnd"/>
      <w:r w:rsidRPr="00EE5CAD">
        <w:rPr>
          <w:rFonts w:ascii="Arial" w:hAnsi="Arial" w:cs="Arial"/>
          <w:sz w:val="24"/>
          <w:szCs w:val="24"/>
          <w:lang w:val="es-PA"/>
        </w:rPr>
        <w:t>) y el volumen de transacciones (</w:t>
      </w:r>
      <w:proofErr w:type="spellStart"/>
      <w:r w:rsidRPr="00EE5CAD">
        <w:rPr>
          <w:rFonts w:ascii="Arial" w:hAnsi="Arial" w:cs="Arial"/>
          <w:sz w:val="24"/>
          <w:szCs w:val="24"/>
          <w:lang w:val="es-PA"/>
        </w:rPr>
        <w:t>volume</w:t>
      </w:r>
      <w:proofErr w:type="spellEnd"/>
      <w:r w:rsidRPr="00EE5CAD">
        <w:rPr>
          <w:rFonts w:ascii="Arial" w:hAnsi="Arial" w:cs="Arial"/>
          <w:sz w:val="24"/>
          <w:szCs w:val="24"/>
          <w:lang w:val="es-PA"/>
        </w:rPr>
        <w:t>), así como patrones de volatilidad en los precios. Esta estructura facilita tanto el análisis estadístico descriptivo como el inferencial.</w:t>
      </w:r>
    </w:p>
    <w:p w14:paraId="499EC6E6" w14:textId="50C333B8" w:rsidR="00B32CDA" w:rsidRPr="000B3DC5" w:rsidRDefault="00AC4089">
      <w:pPr>
        <w:rPr>
          <w:rFonts w:ascii="Arial" w:hAnsi="Arial" w:cs="Arial"/>
          <w:b/>
          <w:bCs/>
          <w:sz w:val="24"/>
          <w:szCs w:val="24"/>
          <w:lang w:val="es-PA"/>
        </w:rPr>
      </w:pPr>
      <w:r>
        <w:rPr>
          <w:rFonts w:ascii="Arial" w:hAnsi="Arial" w:cs="Arial"/>
          <w:sz w:val="24"/>
          <w:szCs w:val="24"/>
          <w:lang w:val="es-PA"/>
        </w:rPr>
        <w:br w:type="page"/>
      </w:r>
      <w:r w:rsidR="00B82D14" w:rsidRPr="000B3DC5">
        <w:rPr>
          <w:rFonts w:ascii="Arial" w:hAnsi="Arial" w:cs="Arial"/>
          <w:b/>
          <w:bCs/>
          <w:sz w:val="24"/>
          <w:szCs w:val="24"/>
          <w:lang w:val="es-PA"/>
        </w:rPr>
        <w:lastRenderedPageBreak/>
        <w:t xml:space="preserve">Visualización de los </w:t>
      </w:r>
      <w:r w:rsidR="003C23E3" w:rsidRPr="000B3DC5">
        <w:rPr>
          <w:rFonts w:ascii="Arial" w:hAnsi="Arial" w:cs="Arial"/>
          <w:b/>
          <w:bCs/>
          <w:sz w:val="24"/>
          <w:szCs w:val="24"/>
          <w:lang w:val="es-PA"/>
        </w:rPr>
        <w:t>datos por cada variable</w:t>
      </w:r>
    </w:p>
    <w:tbl>
      <w:tblPr>
        <w:tblW w:w="9515" w:type="dxa"/>
        <w:tblCellMar>
          <w:top w:w="15" w:type="dxa"/>
          <w:bottom w:w="15" w:type="dxa"/>
        </w:tblCellMar>
        <w:tblLook w:val="04A0" w:firstRow="1" w:lastRow="0" w:firstColumn="1" w:lastColumn="0" w:noHBand="0" w:noVBand="1"/>
      </w:tblPr>
      <w:tblGrid>
        <w:gridCol w:w="1240"/>
        <w:gridCol w:w="1246"/>
        <w:gridCol w:w="1389"/>
        <w:gridCol w:w="1389"/>
        <w:gridCol w:w="1389"/>
        <w:gridCol w:w="1389"/>
        <w:gridCol w:w="1389"/>
        <w:gridCol w:w="1220"/>
      </w:tblGrid>
      <w:tr w:rsidR="000B3DC5" w:rsidRPr="000B3DC5" w14:paraId="69AB2E7E" w14:textId="77777777" w:rsidTr="000B3DC5">
        <w:trPr>
          <w:trHeight w:val="300"/>
        </w:trPr>
        <w:tc>
          <w:tcPr>
            <w:tcW w:w="1240" w:type="dxa"/>
            <w:tcBorders>
              <w:top w:val="nil"/>
              <w:left w:val="nil"/>
              <w:bottom w:val="nil"/>
              <w:right w:val="nil"/>
            </w:tcBorders>
            <w:shd w:val="clear" w:color="156082" w:fill="156082"/>
            <w:noWrap/>
            <w:vAlign w:val="bottom"/>
            <w:hideMark/>
          </w:tcPr>
          <w:p w14:paraId="47E67EDF"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w:t>
            </w:r>
          </w:p>
        </w:tc>
        <w:tc>
          <w:tcPr>
            <w:tcW w:w="1120" w:type="dxa"/>
            <w:tcBorders>
              <w:top w:val="nil"/>
              <w:left w:val="nil"/>
              <w:bottom w:val="nil"/>
              <w:right w:val="nil"/>
            </w:tcBorders>
            <w:shd w:val="clear" w:color="156082" w:fill="156082"/>
            <w:noWrap/>
            <w:vAlign w:val="bottom"/>
            <w:hideMark/>
          </w:tcPr>
          <w:p w14:paraId="709E1C75"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date</w:t>
            </w:r>
          </w:p>
        </w:tc>
        <w:tc>
          <w:tcPr>
            <w:tcW w:w="1203" w:type="dxa"/>
            <w:tcBorders>
              <w:top w:val="nil"/>
              <w:left w:val="nil"/>
              <w:bottom w:val="nil"/>
              <w:right w:val="nil"/>
            </w:tcBorders>
            <w:shd w:val="clear" w:color="156082" w:fill="156082"/>
            <w:noWrap/>
            <w:vAlign w:val="bottom"/>
            <w:hideMark/>
          </w:tcPr>
          <w:p w14:paraId="7CB6A079"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open</w:t>
            </w:r>
          </w:p>
        </w:tc>
        <w:tc>
          <w:tcPr>
            <w:tcW w:w="1203" w:type="dxa"/>
            <w:tcBorders>
              <w:top w:val="nil"/>
              <w:left w:val="nil"/>
              <w:bottom w:val="nil"/>
              <w:right w:val="nil"/>
            </w:tcBorders>
            <w:shd w:val="clear" w:color="156082" w:fill="156082"/>
            <w:noWrap/>
            <w:vAlign w:val="bottom"/>
            <w:hideMark/>
          </w:tcPr>
          <w:p w14:paraId="0537386C"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high</w:t>
            </w:r>
          </w:p>
        </w:tc>
        <w:tc>
          <w:tcPr>
            <w:tcW w:w="1203" w:type="dxa"/>
            <w:tcBorders>
              <w:top w:val="nil"/>
              <w:left w:val="nil"/>
              <w:bottom w:val="nil"/>
              <w:right w:val="nil"/>
            </w:tcBorders>
            <w:shd w:val="clear" w:color="156082" w:fill="156082"/>
            <w:noWrap/>
            <w:vAlign w:val="bottom"/>
            <w:hideMark/>
          </w:tcPr>
          <w:p w14:paraId="327C4174"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low</w:t>
            </w:r>
          </w:p>
        </w:tc>
        <w:tc>
          <w:tcPr>
            <w:tcW w:w="1203" w:type="dxa"/>
            <w:tcBorders>
              <w:top w:val="nil"/>
              <w:left w:val="nil"/>
              <w:bottom w:val="nil"/>
              <w:right w:val="nil"/>
            </w:tcBorders>
            <w:shd w:val="clear" w:color="156082" w:fill="156082"/>
            <w:noWrap/>
            <w:vAlign w:val="bottom"/>
            <w:hideMark/>
          </w:tcPr>
          <w:p w14:paraId="63E7DE26"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close</w:t>
            </w:r>
          </w:p>
        </w:tc>
        <w:tc>
          <w:tcPr>
            <w:tcW w:w="1203" w:type="dxa"/>
            <w:tcBorders>
              <w:top w:val="nil"/>
              <w:left w:val="nil"/>
              <w:bottom w:val="nil"/>
              <w:right w:val="nil"/>
            </w:tcBorders>
            <w:shd w:val="clear" w:color="156082" w:fill="156082"/>
            <w:noWrap/>
            <w:vAlign w:val="bottom"/>
            <w:hideMark/>
          </w:tcPr>
          <w:p w14:paraId="51423DEE"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proofErr w:type="spellStart"/>
            <w:r w:rsidRPr="000B3DC5">
              <w:rPr>
                <w:rFonts w:ascii="Aptos Narrow" w:eastAsia="Times New Roman" w:hAnsi="Aptos Narrow" w:cs="Times New Roman"/>
                <w:b/>
                <w:bCs/>
                <w:color w:val="FFFFFF"/>
                <w:lang w:val="en-US"/>
              </w:rPr>
              <w:t>ajdclose</w:t>
            </w:r>
            <w:proofErr w:type="spellEnd"/>
          </w:p>
        </w:tc>
        <w:tc>
          <w:tcPr>
            <w:tcW w:w="1140" w:type="dxa"/>
            <w:tcBorders>
              <w:top w:val="nil"/>
              <w:left w:val="nil"/>
              <w:bottom w:val="nil"/>
              <w:right w:val="nil"/>
            </w:tcBorders>
            <w:shd w:val="clear" w:color="156082" w:fill="156082"/>
            <w:noWrap/>
            <w:vAlign w:val="bottom"/>
            <w:hideMark/>
          </w:tcPr>
          <w:p w14:paraId="754EC367"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volume</w:t>
            </w:r>
          </w:p>
        </w:tc>
      </w:tr>
      <w:tr w:rsidR="000B3DC5" w:rsidRPr="000B3DC5" w14:paraId="5DA8ED07" w14:textId="77777777" w:rsidTr="000B3DC5">
        <w:trPr>
          <w:trHeight w:val="300"/>
        </w:trPr>
        <w:tc>
          <w:tcPr>
            <w:tcW w:w="1240" w:type="dxa"/>
            <w:tcBorders>
              <w:top w:val="nil"/>
              <w:left w:val="nil"/>
              <w:bottom w:val="nil"/>
              <w:right w:val="nil"/>
            </w:tcBorders>
            <w:shd w:val="clear" w:color="C0E6F5" w:fill="C0E6F5"/>
            <w:noWrap/>
            <w:vAlign w:val="bottom"/>
            <w:hideMark/>
          </w:tcPr>
          <w:p w14:paraId="67237D2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w:t>
            </w:r>
          </w:p>
        </w:tc>
        <w:tc>
          <w:tcPr>
            <w:tcW w:w="1120" w:type="dxa"/>
            <w:tcBorders>
              <w:top w:val="nil"/>
              <w:left w:val="nil"/>
              <w:bottom w:val="nil"/>
              <w:right w:val="nil"/>
            </w:tcBorders>
            <w:shd w:val="clear" w:color="C0E6F5" w:fill="C0E6F5"/>
            <w:noWrap/>
            <w:vAlign w:val="bottom"/>
            <w:hideMark/>
          </w:tcPr>
          <w:p w14:paraId="578511C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02/01/2015</w:t>
            </w:r>
          </w:p>
        </w:tc>
        <w:tc>
          <w:tcPr>
            <w:tcW w:w="1203" w:type="dxa"/>
            <w:tcBorders>
              <w:top w:val="nil"/>
              <w:left w:val="nil"/>
              <w:bottom w:val="nil"/>
              <w:right w:val="nil"/>
            </w:tcBorders>
            <w:shd w:val="clear" w:color="C0E6F5" w:fill="C0E6F5"/>
            <w:noWrap/>
            <w:vAlign w:val="bottom"/>
            <w:hideMark/>
          </w:tcPr>
          <w:p w14:paraId="27085D4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shd w:val="clear" w:color="C0E6F5" w:fill="C0E6F5"/>
            <w:noWrap/>
            <w:vAlign w:val="bottom"/>
            <w:hideMark/>
          </w:tcPr>
          <w:p w14:paraId="06F05AE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0,507000029</w:t>
            </w:r>
          </w:p>
        </w:tc>
        <w:tc>
          <w:tcPr>
            <w:tcW w:w="1203" w:type="dxa"/>
            <w:tcBorders>
              <w:top w:val="nil"/>
              <w:left w:val="nil"/>
              <w:bottom w:val="nil"/>
              <w:right w:val="nil"/>
            </w:tcBorders>
            <w:shd w:val="clear" w:color="C0E6F5" w:fill="C0E6F5"/>
            <w:noWrap/>
            <w:vAlign w:val="bottom"/>
            <w:hideMark/>
          </w:tcPr>
          <w:p w14:paraId="4DDBC9B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0,495249987</w:t>
            </w:r>
          </w:p>
        </w:tc>
        <w:tc>
          <w:tcPr>
            <w:tcW w:w="1203" w:type="dxa"/>
            <w:tcBorders>
              <w:top w:val="nil"/>
              <w:left w:val="nil"/>
              <w:bottom w:val="nil"/>
              <w:right w:val="nil"/>
            </w:tcBorders>
            <w:shd w:val="clear" w:color="C0E6F5" w:fill="C0E6F5"/>
            <w:noWrap/>
            <w:vAlign w:val="bottom"/>
            <w:hideMark/>
          </w:tcPr>
          <w:p w14:paraId="03D5AEF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0,494749993</w:t>
            </w:r>
          </w:p>
        </w:tc>
        <w:tc>
          <w:tcPr>
            <w:tcW w:w="1203" w:type="dxa"/>
            <w:tcBorders>
              <w:top w:val="nil"/>
              <w:left w:val="nil"/>
              <w:bottom w:val="nil"/>
              <w:right w:val="nil"/>
            </w:tcBorders>
            <w:shd w:val="clear" w:color="C0E6F5" w:fill="C0E6F5"/>
            <w:noWrap/>
            <w:vAlign w:val="bottom"/>
            <w:hideMark/>
          </w:tcPr>
          <w:p w14:paraId="37A548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0,475056469</w:t>
            </w:r>
          </w:p>
        </w:tc>
        <w:tc>
          <w:tcPr>
            <w:tcW w:w="1140" w:type="dxa"/>
            <w:tcBorders>
              <w:top w:val="nil"/>
              <w:left w:val="nil"/>
              <w:bottom w:val="nil"/>
              <w:right w:val="nil"/>
            </w:tcBorders>
            <w:shd w:val="clear" w:color="C0E6F5" w:fill="C0E6F5"/>
            <w:noWrap/>
            <w:vAlign w:val="bottom"/>
            <w:hideMark/>
          </w:tcPr>
          <w:p w14:paraId="5AD5F87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197952000</w:t>
            </w:r>
          </w:p>
        </w:tc>
      </w:tr>
      <w:tr w:rsidR="000B3DC5" w:rsidRPr="000B3DC5" w14:paraId="7904A8C2" w14:textId="77777777" w:rsidTr="000B3DC5">
        <w:trPr>
          <w:trHeight w:val="300"/>
        </w:trPr>
        <w:tc>
          <w:tcPr>
            <w:tcW w:w="1240" w:type="dxa"/>
            <w:tcBorders>
              <w:top w:val="nil"/>
              <w:left w:val="nil"/>
              <w:bottom w:val="nil"/>
              <w:right w:val="nil"/>
            </w:tcBorders>
            <w:noWrap/>
            <w:vAlign w:val="bottom"/>
            <w:hideMark/>
          </w:tcPr>
          <w:p w14:paraId="349A078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w:t>
            </w:r>
          </w:p>
        </w:tc>
        <w:tc>
          <w:tcPr>
            <w:tcW w:w="1120" w:type="dxa"/>
            <w:tcBorders>
              <w:top w:val="nil"/>
              <w:left w:val="nil"/>
              <w:bottom w:val="nil"/>
              <w:right w:val="nil"/>
            </w:tcBorders>
            <w:noWrap/>
            <w:vAlign w:val="bottom"/>
            <w:hideMark/>
          </w:tcPr>
          <w:p w14:paraId="1420762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05/01/2015</w:t>
            </w:r>
          </w:p>
        </w:tc>
        <w:tc>
          <w:tcPr>
            <w:tcW w:w="1203" w:type="dxa"/>
            <w:tcBorders>
              <w:top w:val="nil"/>
              <w:left w:val="nil"/>
              <w:bottom w:val="nil"/>
              <w:right w:val="nil"/>
            </w:tcBorders>
            <w:noWrap/>
            <w:vAlign w:val="bottom"/>
            <w:hideMark/>
          </w:tcPr>
          <w:p w14:paraId="3C6280E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noWrap/>
            <w:vAlign w:val="bottom"/>
            <w:hideMark/>
          </w:tcPr>
          <w:p w14:paraId="29F7EE9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0,504750013</w:t>
            </w:r>
          </w:p>
        </w:tc>
        <w:tc>
          <w:tcPr>
            <w:tcW w:w="1203" w:type="dxa"/>
            <w:tcBorders>
              <w:top w:val="nil"/>
              <w:left w:val="nil"/>
              <w:bottom w:val="nil"/>
              <w:right w:val="nil"/>
            </w:tcBorders>
            <w:noWrap/>
            <w:vAlign w:val="bottom"/>
            <w:hideMark/>
          </w:tcPr>
          <w:p w14:paraId="2789EEE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0,492500007</w:t>
            </w:r>
          </w:p>
        </w:tc>
        <w:tc>
          <w:tcPr>
            <w:tcW w:w="1203" w:type="dxa"/>
            <w:tcBorders>
              <w:top w:val="nil"/>
              <w:left w:val="nil"/>
              <w:bottom w:val="nil"/>
              <w:right w:val="nil"/>
            </w:tcBorders>
            <w:noWrap/>
            <w:vAlign w:val="bottom"/>
            <w:hideMark/>
          </w:tcPr>
          <w:p w14:paraId="719FD7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0,494749993</w:t>
            </w:r>
          </w:p>
        </w:tc>
        <w:tc>
          <w:tcPr>
            <w:tcW w:w="1203" w:type="dxa"/>
            <w:tcBorders>
              <w:top w:val="nil"/>
              <w:left w:val="nil"/>
              <w:bottom w:val="nil"/>
              <w:right w:val="nil"/>
            </w:tcBorders>
            <w:noWrap/>
            <w:vAlign w:val="bottom"/>
            <w:hideMark/>
          </w:tcPr>
          <w:p w14:paraId="1C1C69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0,475056469</w:t>
            </w:r>
          </w:p>
        </w:tc>
        <w:tc>
          <w:tcPr>
            <w:tcW w:w="1140" w:type="dxa"/>
            <w:tcBorders>
              <w:top w:val="nil"/>
              <w:left w:val="nil"/>
              <w:bottom w:val="nil"/>
              <w:right w:val="nil"/>
            </w:tcBorders>
            <w:noWrap/>
            <w:vAlign w:val="bottom"/>
            <w:hideMark/>
          </w:tcPr>
          <w:p w14:paraId="090DFF3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197952000</w:t>
            </w:r>
          </w:p>
        </w:tc>
      </w:tr>
      <w:tr w:rsidR="000B3DC5" w:rsidRPr="000B3DC5" w14:paraId="0A9D0BF9" w14:textId="77777777" w:rsidTr="000B3DC5">
        <w:trPr>
          <w:trHeight w:val="300"/>
        </w:trPr>
        <w:tc>
          <w:tcPr>
            <w:tcW w:w="1240" w:type="dxa"/>
            <w:tcBorders>
              <w:top w:val="nil"/>
              <w:left w:val="nil"/>
              <w:bottom w:val="nil"/>
              <w:right w:val="nil"/>
            </w:tcBorders>
            <w:shd w:val="clear" w:color="C0E6F5" w:fill="C0E6F5"/>
            <w:noWrap/>
            <w:vAlign w:val="bottom"/>
            <w:hideMark/>
          </w:tcPr>
          <w:p w14:paraId="42CB1B2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w:t>
            </w:r>
          </w:p>
        </w:tc>
        <w:tc>
          <w:tcPr>
            <w:tcW w:w="1120" w:type="dxa"/>
            <w:tcBorders>
              <w:top w:val="nil"/>
              <w:left w:val="nil"/>
              <w:bottom w:val="nil"/>
              <w:right w:val="nil"/>
            </w:tcBorders>
            <w:shd w:val="clear" w:color="C0E6F5" w:fill="C0E6F5"/>
            <w:noWrap/>
            <w:vAlign w:val="bottom"/>
            <w:hideMark/>
          </w:tcPr>
          <w:p w14:paraId="04DC963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06/01/2015</w:t>
            </w:r>
          </w:p>
        </w:tc>
        <w:tc>
          <w:tcPr>
            <w:tcW w:w="1203" w:type="dxa"/>
            <w:tcBorders>
              <w:top w:val="nil"/>
              <w:left w:val="nil"/>
              <w:bottom w:val="nil"/>
              <w:right w:val="nil"/>
            </w:tcBorders>
            <w:shd w:val="clear" w:color="C0E6F5" w:fill="C0E6F5"/>
            <w:noWrap/>
            <w:vAlign w:val="bottom"/>
            <w:hideMark/>
          </w:tcPr>
          <w:p w14:paraId="1D7A50B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0,495499998</w:t>
            </w:r>
          </w:p>
        </w:tc>
        <w:tc>
          <w:tcPr>
            <w:tcW w:w="1203" w:type="dxa"/>
            <w:tcBorders>
              <w:top w:val="nil"/>
              <w:left w:val="nil"/>
              <w:bottom w:val="nil"/>
              <w:right w:val="nil"/>
            </w:tcBorders>
            <w:shd w:val="clear" w:color="C0E6F5" w:fill="C0E6F5"/>
            <w:noWrap/>
            <w:vAlign w:val="bottom"/>
            <w:hideMark/>
          </w:tcPr>
          <w:p w14:paraId="7876FC1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0,495999992</w:t>
            </w:r>
          </w:p>
        </w:tc>
        <w:tc>
          <w:tcPr>
            <w:tcW w:w="1203" w:type="dxa"/>
            <w:tcBorders>
              <w:top w:val="nil"/>
              <w:left w:val="nil"/>
              <w:bottom w:val="nil"/>
              <w:right w:val="nil"/>
            </w:tcBorders>
            <w:shd w:val="clear" w:color="C0E6F5" w:fill="C0E6F5"/>
            <w:noWrap/>
            <w:vAlign w:val="bottom"/>
            <w:hideMark/>
          </w:tcPr>
          <w:p w14:paraId="07B2752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0,479250014</w:t>
            </w:r>
          </w:p>
        </w:tc>
        <w:tc>
          <w:tcPr>
            <w:tcW w:w="1203" w:type="dxa"/>
            <w:tcBorders>
              <w:top w:val="nil"/>
              <w:left w:val="nil"/>
              <w:bottom w:val="nil"/>
              <w:right w:val="nil"/>
            </w:tcBorders>
            <w:shd w:val="clear" w:color="C0E6F5" w:fill="C0E6F5"/>
            <w:noWrap/>
            <w:vAlign w:val="bottom"/>
            <w:hideMark/>
          </w:tcPr>
          <w:p w14:paraId="6445D90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0,479250014</w:t>
            </w:r>
          </w:p>
        </w:tc>
        <w:tc>
          <w:tcPr>
            <w:tcW w:w="1203" w:type="dxa"/>
            <w:tcBorders>
              <w:top w:val="nil"/>
              <w:left w:val="nil"/>
              <w:bottom w:val="nil"/>
              <w:right w:val="nil"/>
            </w:tcBorders>
            <w:shd w:val="clear" w:color="C0E6F5" w:fill="C0E6F5"/>
            <w:noWrap/>
            <w:vAlign w:val="bottom"/>
            <w:hideMark/>
          </w:tcPr>
          <w:p w14:paraId="66A486C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0,460653573</w:t>
            </w:r>
          </w:p>
        </w:tc>
        <w:tc>
          <w:tcPr>
            <w:tcW w:w="1140" w:type="dxa"/>
            <w:tcBorders>
              <w:top w:val="nil"/>
              <w:left w:val="nil"/>
              <w:bottom w:val="nil"/>
              <w:right w:val="nil"/>
            </w:tcBorders>
            <w:shd w:val="clear" w:color="C0E6F5" w:fill="C0E6F5"/>
            <w:noWrap/>
            <w:vAlign w:val="bottom"/>
            <w:hideMark/>
          </w:tcPr>
          <w:p w14:paraId="50D4B1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197764000</w:t>
            </w:r>
          </w:p>
        </w:tc>
      </w:tr>
      <w:tr w:rsidR="000B3DC5" w:rsidRPr="000B3DC5" w14:paraId="6064802B" w14:textId="77777777" w:rsidTr="000B3DC5">
        <w:trPr>
          <w:trHeight w:val="300"/>
        </w:trPr>
        <w:tc>
          <w:tcPr>
            <w:tcW w:w="1240" w:type="dxa"/>
            <w:tcBorders>
              <w:top w:val="nil"/>
              <w:left w:val="nil"/>
              <w:bottom w:val="nil"/>
              <w:right w:val="nil"/>
            </w:tcBorders>
            <w:noWrap/>
            <w:vAlign w:val="bottom"/>
            <w:hideMark/>
          </w:tcPr>
          <w:p w14:paraId="45E10B0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w:t>
            </w:r>
          </w:p>
        </w:tc>
        <w:tc>
          <w:tcPr>
            <w:tcW w:w="1120" w:type="dxa"/>
            <w:tcBorders>
              <w:top w:val="nil"/>
              <w:left w:val="nil"/>
              <w:bottom w:val="nil"/>
              <w:right w:val="nil"/>
            </w:tcBorders>
            <w:noWrap/>
            <w:vAlign w:val="bottom"/>
            <w:hideMark/>
          </w:tcPr>
          <w:p w14:paraId="6570CE8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07/01/2015</w:t>
            </w:r>
          </w:p>
        </w:tc>
        <w:tc>
          <w:tcPr>
            <w:tcW w:w="1203" w:type="dxa"/>
            <w:tcBorders>
              <w:top w:val="nil"/>
              <w:left w:val="nil"/>
              <w:bottom w:val="nil"/>
              <w:right w:val="nil"/>
            </w:tcBorders>
            <w:noWrap/>
            <w:vAlign w:val="bottom"/>
            <w:hideMark/>
          </w:tcPr>
          <w:p w14:paraId="33AFF9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0,483249992</w:t>
            </w:r>
          </w:p>
        </w:tc>
        <w:tc>
          <w:tcPr>
            <w:tcW w:w="1203" w:type="dxa"/>
            <w:tcBorders>
              <w:top w:val="nil"/>
              <w:left w:val="nil"/>
              <w:bottom w:val="nil"/>
              <w:right w:val="nil"/>
            </w:tcBorders>
            <w:noWrap/>
            <w:vAlign w:val="bottom"/>
            <w:hideMark/>
          </w:tcPr>
          <w:p w14:paraId="010BD82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0,487500012</w:t>
            </w:r>
          </w:p>
        </w:tc>
        <w:tc>
          <w:tcPr>
            <w:tcW w:w="1203" w:type="dxa"/>
            <w:tcBorders>
              <w:top w:val="nil"/>
              <w:left w:val="nil"/>
              <w:bottom w:val="nil"/>
              <w:right w:val="nil"/>
            </w:tcBorders>
            <w:noWrap/>
            <w:vAlign w:val="bottom"/>
            <w:hideMark/>
          </w:tcPr>
          <w:p w14:paraId="3E70B8A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0,476999998</w:t>
            </w:r>
          </w:p>
        </w:tc>
        <w:tc>
          <w:tcPr>
            <w:tcW w:w="1203" w:type="dxa"/>
            <w:tcBorders>
              <w:top w:val="nil"/>
              <w:left w:val="nil"/>
              <w:bottom w:val="nil"/>
              <w:right w:val="nil"/>
            </w:tcBorders>
            <w:noWrap/>
            <w:vAlign w:val="bottom"/>
            <w:hideMark/>
          </w:tcPr>
          <w:p w14:paraId="05696A2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0,478500009</w:t>
            </w:r>
          </w:p>
        </w:tc>
        <w:tc>
          <w:tcPr>
            <w:tcW w:w="1203" w:type="dxa"/>
            <w:tcBorders>
              <w:top w:val="nil"/>
              <w:left w:val="nil"/>
              <w:bottom w:val="nil"/>
              <w:right w:val="nil"/>
            </w:tcBorders>
            <w:noWrap/>
            <w:vAlign w:val="bottom"/>
            <w:hideMark/>
          </w:tcPr>
          <w:p w14:paraId="381A9DB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0,478500009</w:t>
            </w:r>
          </w:p>
        </w:tc>
        <w:tc>
          <w:tcPr>
            <w:tcW w:w="1140" w:type="dxa"/>
            <w:tcBorders>
              <w:top w:val="nil"/>
              <w:left w:val="nil"/>
              <w:bottom w:val="nil"/>
              <w:right w:val="nil"/>
            </w:tcBorders>
            <w:noWrap/>
            <w:vAlign w:val="bottom"/>
            <w:hideMark/>
          </w:tcPr>
          <w:p w14:paraId="7021EB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321808000</w:t>
            </w:r>
          </w:p>
        </w:tc>
      </w:tr>
      <w:tr w:rsidR="000B3DC5" w:rsidRPr="000B3DC5" w14:paraId="3BCE6053" w14:textId="77777777" w:rsidTr="000B3DC5">
        <w:trPr>
          <w:trHeight w:val="300"/>
        </w:trPr>
        <w:tc>
          <w:tcPr>
            <w:tcW w:w="1240" w:type="dxa"/>
            <w:tcBorders>
              <w:top w:val="nil"/>
              <w:left w:val="nil"/>
              <w:bottom w:val="nil"/>
              <w:right w:val="nil"/>
            </w:tcBorders>
            <w:shd w:val="clear" w:color="C0E6F5" w:fill="C0E6F5"/>
            <w:noWrap/>
            <w:vAlign w:val="bottom"/>
            <w:hideMark/>
          </w:tcPr>
          <w:p w14:paraId="0A95DD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4</w:t>
            </w:r>
          </w:p>
        </w:tc>
        <w:tc>
          <w:tcPr>
            <w:tcW w:w="1120" w:type="dxa"/>
            <w:tcBorders>
              <w:top w:val="nil"/>
              <w:left w:val="nil"/>
              <w:bottom w:val="nil"/>
              <w:right w:val="nil"/>
            </w:tcBorders>
            <w:shd w:val="clear" w:color="C0E6F5" w:fill="C0E6F5"/>
            <w:noWrap/>
            <w:vAlign w:val="bottom"/>
            <w:hideMark/>
          </w:tcPr>
          <w:p w14:paraId="32689FF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08/01/2015</w:t>
            </w:r>
          </w:p>
        </w:tc>
        <w:tc>
          <w:tcPr>
            <w:tcW w:w="1203" w:type="dxa"/>
            <w:tcBorders>
              <w:top w:val="nil"/>
              <w:left w:val="nil"/>
              <w:bottom w:val="nil"/>
              <w:right w:val="nil"/>
            </w:tcBorders>
            <w:shd w:val="clear" w:color="C0E6F5" w:fill="C0E6F5"/>
            <w:noWrap/>
            <w:vAlign w:val="bottom"/>
            <w:hideMark/>
          </w:tcPr>
          <w:p w14:paraId="72CE57D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0,483999997</w:t>
            </w:r>
          </w:p>
        </w:tc>
        <w:tc>
          <w:tcPr>
            <w:tcW w:w="1203" w:type="dxa"/>
            <w:tcBorders>
              <w:top w:val="nil"/>
              <w:left w:val="nil"/>
              <w:bottom w:val="nil"/>
              <w:right w:val="nil"/>
            </w:tcBorders>
            <w:shd w:val="clear" w:color="C0E6F5" w:fill="C0E6F5"/>
            <w:noWrap/>
            <w:vAlign w:val="bottom"/>
            <w:hideMark/>
          </w:tcPr>
          <w:p w14:paraId="710CD66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0,499500006</w:t>
            </w:r>
          </w:p>
        </w:tc>
        <w:tc>
          <w:tcPr>
            <w:tcW w:w="1203" w:type="dxa"/>
            <w:tcBorders>
              <w:top w:val="nil"/>
              <w:left w:val="nil"/>
              <w:bottom w:val="nil"/>
              <w:right w:val="nil"/>
            </w:tcBorders>
            <w:shd w:val="clear" w:color="C0E6F5" w:fill="C0E6F5"/>
            <w:noWrap/>
            <w:vAlign w:val="bottom"/>
            <w:hideMark/>
          </w:tcPr>
          <w:p w14:paraId="14892A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0,483749986</w:t>
            </w:r>
          </w:p>
        </w:tc>
        <w:tc>
          <w:tcPr>
            <w:tcW w:w="1203" w:type="dxa"/>
            <w:tcBorders>
              <w:top w:val="nil"/>
              <w:left w:val="nil"/>
              <w:bottom w:val="nil"/>
              <w:right w:val="nil"/>
            </w:tcBorders>
            <w:shd w:val="clear" w:color="C0E6F5" w:fill="C0E6F5"/>
            <w:noWrap/>
            <w:vAlign w:val="bottom"/>
            <w:hideMark/>
          </w:tcPr>
          <w:p w14:paraId="6D1FBE7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0,496499985</w:t>
            </w:r>
          </w:p>
        </w:tc>
        <w:tc>
          <w:tcPr>
            <w:tcW w:w="1203" w:type="dxa"/>
            <w:tcBorders>
              <w:top w:val="nil"/>
              <w:left w:val="nil"/>
              <w:bottom w:val="nil"/>
              <w:right w:val="nil"/>
            </w:tcBorders>
            <w:shd w:val="clear" w:color="C0E6F5" w:fill="C0E6F5"/>
            <w:noWrap/>
            <w:vAlign w:val="bottom"/>
            <w:hideMark/>
          </w:tcPr>
          <w:p w14:paraId="75DBCC5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0,476736844</w:t>
            </w:r>
          </w:p>
        </w:tc>
        <w:tc>
          <w:tcPr>
            <w:tcW w:w="1140" w:type="dxa"/>
            <w:tcBorders>
              <w:top w:val="nil"/>
              <w:left w:val="nil"/>
              <w:bottom w:val="nil"/>
              <w:right w:val="nil"/>
            </w:tcBorders>
            <w:shd w:val="clear" w:color="C0E6F5" w:fill="C0E6F5"/>
            <w:noWrap/>
            <w:vAlign w:val="bottom"/>
            <w:hideMark/>
          </w:tcPr>
          <w:p w14:paraId="0C3A835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283780000</w:t>
            </w:r>
          </w:p>
        </w:tc>
      </w:tr>
      <w:tr w:rsidR="000B3DC5" w:rsidRPr="000B3DC5" w14:paraId="15CAF0ED" w14:textId="77777777" w:rsidTr="000B3DC5">
        <w:trPr>
          <w:trHeight w:val="300"/>
        </w:trPr>
        <w:tc>
          <w:tcPr>
            <w:tcW w:w="1240" w:type="dxa"/>
            <w:tcBorders>
              <w:top w:val="nil"/>
              <w:left w:val="nil"/>
              <w:bottom w:val="nil"/>
              <w:right w:val="nil"/>
            </w:tcBorders>
            <w:noWrap/>
            <w:vAlign w:val="bottom"/>
            <w:hideMark/>
          </w:tcPr>
          <w:p w14:paraId="77522C5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5</w:t>
            </w:r>
          </w:p>
        </w:tc>
        <w:tc>
          <w:tcPr>
            <w:tcW w:w="1120" w:type="dxa"/>
            <w:tcBorders>
              <w:top w:val="nil"/>
              <w:left w:val="nil"/>
              <w:bottom w:val="nil"/>
              <w:right w:val="nil"/>
            </w:tcBorders>
            <w:noWrap/>
            <w:vAlign w:val="bottom"/>
            <w:hideMark/>
          </w:tcPr>
          <w:p w14:paraId="267AE2F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09/01/2015</w:t>
            </w:r>
          </w:p>
        </w:tc>
        <w:tc>
          <w:tcPr>
            <w:tcW w:w="1203" w:type="dxa"/>
            <w:tcBorders>
              <w:top w:val="nil"/>
              <w:left w:val="nil"/>
              <w:bottom w:val="nil"/>
              <w:right w:val="nil"/>
            </w:tcBorders>
            <w:noWrap/>
            <w:vAlign w:val="bottom"/>
            <w:hideMark/>
          </w:tcPr>
          <w:p w14:paraId="5360DDF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0,498250008</w:t>
            </w:r>
          </w:p>
        </w:tc>
        <w:tc>
          <w:tcPr>
            <w:tcW w:w="1203" w:type="dxa"/>
            <w:tcBorders>
              <w:top w:val="nil"/>
              <w:left w:val="nil"/>
              <w:bottom w:val="nil"/>
              <w:right w:val="nil"/>
            </w:tcBorders>
            <w:noWrap/>
            <w:vAlign w:val="bottom"/>
            <w:hideMark/>
          </w:tcPr>
          <w:p w14:paraId="463113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0,502250016</w:t>
            </w:r>
          </w:p>
        </w:tc>
        <w:tc>
          <w:tcPr>
            <w:tcW w:w="1203" w:type="dxa"/>
            <w:tcBorders>
              <w:top w:val="nil"/>
              <w:left w:val="nil"/>
              <w:bottom w:val="nil"/>
              <w:right w:val="nil"/>
            </w:tcBorders>
            <w:noWrap/>
            <w:vAlign w:val="bottom"/>
            <w:hideMark/>
          </w:tcPr>
          <w:p w14:paraId="63CE476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0,49149999</w:t>
            </w:r>
          </w:p>
        </w:tc>
        <w:tc>
          <w:tcPr>
            <w:tcW w:w="1203" w:type="dxa"/>
            <w:tcBorders>
              <w:top w:val="nil"/>
              <w:left w:val="nil"/>
              <w:bottom w:val="nil"/>
              <w:right w:val="nil"/>
            </w:tcBorders>
            <w:noWrap/>
            <w:vAlign w:val="bottom"/>
            <w:hideMark/>
          </w:tcPr>
          <w:p w14:paraId="7B95C77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0,49849999</w:t>
            </w:r>
          </w:p>
        </w:tc>
        <w:tc>
          <w:tcPr>
            <w:tcW w:w="1203" w:type="dxa"/>
            <w:tcBorders>
              <w:top w:val="nil"/>
              <w:left w:val="nil"/>
              <w:bottom w:val="nil"/>
              <w:right w:val="nil"/>
            </w:tcBorders>
            <w:noWrap/>
            <w:vAlign w:val="bottom"/>
            <w:hideMark/>
          </w:tcPr>
          <w:p w14:paraId="3C119E3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0,478657126</w:t>
            </w:r>
          </w:p>
        </w:tc>
        <w:tc>
          <w:tcPr>
            <w:tcW w:w="1140" w:type="dxa"/>
            <w:tcBorders>
              <w:top w:val="nil"/>
              <w:left w:val="nil"/>
              <w:bottom w:val="nil"/>
              <w:right w:val="nil"/>
            </w:tcBorders>
            <w:noWrap/>
            <w:vAlign w:val="bottom"/>
            <w:hideMark/>
          </w:tcPr>
          <w:p w14:paraId="0AEF34D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209540000</w:t>
            </w:r>
          </w:p>
        </w:tc>
      </w:tr>
      <w:tr w:rsidR="000B3DC5" w:rsidRPr="000B3DC5" w14:paraId="5A9F97FC" w14:textId="77777777" w:rsidTr="000B3DC5">
        <w:trPr>
          <w:trHeight w:val="300"/>
        </w:trPr>
        <w:tc>
          <w:tcPr>
            <w:tcW w:w="1240" w:type="dxa"/>
            <w:tcBorders>
              <w:top w:val="nil"/>
              <w:left w:val="nil"/>
              <w:bottom w:val="nil"/>
              <w:right w:val="nil"/>
            </w:tcBorders>
            <w:shd w:val="clear" w:color="C0E6F5" w:fill="C0E6F5"/>
            <w:noWrap/>
            <w:vAlign w:val="bottom"/>
            <w:hideMark/>
          </w:tcPr>
          <w:p w14:paraId="25897F4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6</w:t>
            </w:r>
          </w:p>
        </w:tc>
        <w:tc>
          <w:tcPr>
            <w:tcW w:w="1120" w:type="dxa"/>
            <w:tcBorders>
              <w:top w:val="nil"/>
              <w:left w:val="nil"/>
              <w:bottom w:val="nil"/>
              <w:right w:val="nil"/>
            </w:tcBorders>
            <w:shd w:val="clear" w:color="C0E6F5" w:fill="C0E6F5"/>
            <w:noWrap/>
            <w:vAlign w:val="bottom"/>
            <w:hideMark/>
          </w:tcPr>
          <w:p w14:paraId="26E39B3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12/01/2015</w:t>
            </w:r>
          </w:p>
        </w:tc>
        <w:tc>
          <w:tcPr>
            <w:tcW w:w="1203" w:type="dxa"/>
            <w:tcBorders>
              <w:top w:val="nil"/>
              <w:left w:val="nil"/>
              <w:bottom w:val="nil"/>
              <w:right w:val="nil"/>
            </w:tcBorders>
            <w:shd w:val="clear" w:color="C0E6F5" w:fill="C0E6F5"/>
            <w:noWrap/>
            <w:vAlign w:val="bottom"/>
            <w:hideMark/>
          </w:tcPr>
          <w:p w14:paraId="04C61B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0,499749988</w:t>
            </w:r>
          </w:p>
        </w:tc>
        <w:tc>
          <w:tcPr>
            <w:tcW w:w="1203" w:type="dxa"/>
            <w:tcBorders>
              <w:top w:val="nil"/>
              <w:left w:val="nil"/>
              <w:bottom w:val="nil"/>
              <w:right w:val="nil"/>
            </w:tcBorders>
            <w:shd w:val="clear" w:color="C0E6F5" w:fill="C0E6F5"/>
            <w:noWrap/>
            <w:vAlign w:val="bottom"/>
            <w:hideMark/>
          </w:tcPr>
          <w:p w14:paraId="3F23198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w:t>
            </w:r>
          </w:p>
        </w:tc>
        <w:tc>
          <w:tcPr>
            <w:tcW w:w="1203" w:type="dxa"/>
            <w:tcBorders>
              <w:top w:val="nil"/>
              <w:left w:val="nil"/>
              <w:bottom w:val="nil"/>
              <w:right w:val="nil"/>
            </w:tcBorders>
            <w:shd w:val="clear" w:color="C0E6F5" w:fill="C0E6F5"/>
            <w:noWrap/>
            <w:vAlign w:val="bottom"/>
            <w:hideMark/>
          </w:tcPr>
          <w:p w14:paraId="4097DB5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0,487749994</w:t>
            </w:r>
          </w:p>
        </w:tc>
        <w:tc>
          <w:tcPr>
            <w:tcW w:w="1203" w:type="dxa"/>
            <w:tcBorders>
              <w:top w:val="nil"/>
              <w:left w:val="nil"/>
              <w:bottom w:val="nil"/>
              <w:right w:val="nil"/>
            </w:tcBorders>
            <w:shd w:val="clear" w:color="C0E6F5" w:fill="C0E6F5"/>
            <w:noWrap/>
            <w:vAlign w:val="bottom"/>
            <w:hideMark/>
          </w:tcPr>
          <w:p w14:paraId="1CC562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0,492249995</w:t>
            </w:r>
          </w:p>
        </w:tc>
        <w:tc>
          <w:tcPr>
            <w:tcW w:w="1203" w:type="dxa"/>
            <w:tcBorders>
              <w:top w:val="nil"/>
              <w:left w:val="nil"/>
              <w:bottom w:val="nil"/>
              <w:right w:val="nil"/>
            </w:tcBorders>
            <w:shd w:val="clear" w:color="C0E6F5" w:fill="C0E6F5"/>
            <w:noWrap/>
            <w:vAlign w:val="bottom"/>
            <w:hideMark/>
          </w:tcPr>
          <w:p w14:paraId="5B61C66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0,472656012</w:t>
            </w:r>
          </w:p>
        </w:tc>
        <w:tc>
          <w:tcPr>
            <w:tcW w:w="1140" w:type="dxa"/>
            <w:tcBorders>
              <w:top w:val="nil"/>
              <w:left w:val="nil"/>
              <w:bottom w:val="nil"/>
              <w:right w:val="nil"/>
            </w:tcBorders>
            <w:shd w:val="clear" w:color="C0E6F5" w:fill="C0E6F5"/>
            <w:noWrap/>
            <w:vAlign w:val="bottom"/>
            <w:hideMark/>
          </w:tcPr>
          <w:p w14:paraId="51057D2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190732000</w:t>
            </w:r>
          </w:p>
        </w:tc>
      </w:tr>
      <w:tr w:rsidR="000B3DC5" w:rsidRPr="000B3DC5" w14:paraId="668DFDA3" w14:textId="77777777" w:rsidTr="000B3DC5">
        <w:trPr>
          <w:trHeight w:val="300"/>
        </w:trPr>
        <w:tc>
          <w:tcPr>
            <w:tcW w:w="1240" w:type="dxa"/>
            <w:tcBorders>
              <w:top w:val="nil"/>
              <w:left w:val="nil"/>
              <w:bottom w:val="nil"/>
              <w:right w:val="nil"/>
            </w:tcBorders>
            <w:noWrap/>
            <w:vAlign w:val="bottom"/>
            <w:hideMark/>
          </w:tcPr>
          <w:p w14:paraId="379695A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7</w:t>
            </w:r>
          </w:p>
        </w:tc>
        <w:tc>
          <w:tcPr>
            <w:tcW w:w="1120" w:type="dxa"/>
            <w:tcBorders>
              <w:top w:val="nil"/>
              <w:left w:val="nil"/>
              <w:bottom w:val="nil"/>
              <w:right w:val="nil"/>
            </w:tcBorders>
            <w:noWrap/>
            <w:vAlign w:val="bottom"/>
            <w:hideMark/>
          </w:tcPr>
          <w:p w14:paraId="26F92D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13/01/2015</w:t>
            </w:r>
          </w:p>
        </w:tc>
        <w:tc>
          <w:tcPr>
            <w:tcW w:w="1203" w:type="dxa"/>
            <w:tcBorders>
              <w:top w:val="nil"/>
              <w:left w:val="nil"/>
              <w:bottom w:val="nil"/>
              <w:right w:val="nil"/>
            </w:tcBorders>
            <w:noWrap/>
            <w:vAlign w:val="bottom"/>
            <w:hideMark/>
          </w:tcPr>
          <w:p w14:paraId="4042E4D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0,495999992</w:t>
            </w:r>
          </w:p>
        </w:tc>
        <w:tc>
          <w:tcPr>
            <w:tcW w:w="1203" w:type="dxa"/>
            <w:tcBorders>
              <w:top w:val="nil"/>
              <w:left w:val="nil"/>
              <w:bottom w:val="nil"/>
              <w:right w:val="nil"/>
            </w:tcBorders>
            <w:noWrap/>
            <w:vAlign w:val="bottom"/>
            <w:hideMark/>
          </w:tcPr>
          <w:p w14:paraId="61526C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0,505999982</w:t>
            </w:r>
          </w:p>
        </w:tc>
        <w:tc>
          <w:tcPr>
            <w:tcW w:w="1203" w:type="dxa"/>
            <w:tcBorders>
              <w:top w:val="nil"/>
              <w:left w:val="nil"/>
              <w:bottom w:val="nil"/>
              <w:right w:val="nil"/>
            </w:tcBorders>
            <w:noWrap/>
            <w:vAlign w:val="bottom"/>
            <w:hideMark/>
          </w:tcPr>
          <w:p w14:paraId="32255DC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0,488000005</w:t>
            </w:r>
          </w:p>
        </w:tc>
        <w:tc>
          <w:tcPr>
            <w:tcW w:w="1203" w:type="dxa"/>
            <w:tcBorders>
              <w:top w:val="nil"/>
              <w:left w:val="nil"/>
              <w:bottom w:val="nil"/>
              <w:right w:val="nil"/>
            </w:tcBorders>
            <w:noWrap/>
            <w:vAlign w:val="bottom"/>
            <w:hideMark/>
          </w:tcPr>
          <w:p w14:paraId="5E8C4D1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0,49149999</w:t>
            </w:r>
          </w:p>
        </w:tc>
        <w:tc>
          <w:tcPr>
            <w:tcW w:w="1203" w:type="dxa"/>
            <w:tcBorders>
              <w:top w:val="nil"/>
              <w:left w:val="nil"/>
              <w:bottom w:val="nil"/>
              <w:right w:val="nil"/>
            </w:tcBorders>
            <w:noWrap/>
            <w:vAlign w:val="bottom"/>
            <w:hideMark/>
          </w:tcPr>
          <w:p w14:paraId="4775B64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0,471935868</w:t>
            </w:r>
          </w:p>
        </w:tc>
        <w:tc>
          <w:tcPr>
            <w:tcW w:w="1140" w:type="dxa"/>
            <w:tcBorders>
              <w:top w:val="nil"/>
              <w:left w:val="nil"/>
              <w:bottom w:val="nil"/>
              <w:right w:val="nil"/>
            </w:tcBorders>
            <w:noWrap/>
            <w:vAlign w:val="bottom"/>
            <w:hideMark/>
          </w:tcPr>
          <w:p w14:paraId="09DFB77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23672000</w:t>
            </w:r>
          </w:p>
        </w:tc>
      </w:tr>
      <w:tr w:rsidR="000B3DC5" w:rsidRPr="000B3DC5" w14:paraId="78A4E98B" w14:textId="77777777" w:rsidTr="000B3DC5">
        <w:trPr>
          <w:trHeight w:val="300"/>
        </w:trPr>
        <w:tc>
          <w:tcPr>
            <w:tcW w:w="1240" w:type="dxa"/>
            <w:tcBorders>
              <w:top w:val="nil"/>
              <w:left w:val="nil"/>
              <w:bottom w:val="nil"/>
              <w:right w:val="nil"/>
            </w:tcBorders>
            <w:shd w:val="clear" w:color="C0E6F5" w:fill="C0E6F5"/>
            <w:noWrap/>
            <w:vAlign w:val="bottom"/>
            <w:hideMark/>
          </w:tcPr>
          <w:p w14:paraId="704832E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8</w:t>
            </w:r>
          </w:p>
        </w:tc>
        <w:tc>
          <w:tcPr>
            <w:tcW w:w="1120" w:type="dxa"/>
            <w:tcBorders>
              <w:top w:val="nil"/>
              <w:left w:val="nil"/>
              <w:bottom w:val="nil"/>
              <w:right w:val="nil"/>
            </w:tcBorders>
            <w:shd w:val="clear" w:color="C0E6F5" w:fill="C0E6F5"/>
            <w:noWrap/>
            <w:vAlign w:val="bottom"/>
            <w:hideMark/>
          </w:tcPr>
          <w:p w14:paraId="1CD595D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13/01/2015</w:t>
            </w:r>
          </w:p>
        </w:tc>
        <w:tc>
          <w:tcPr>
            <w:tcW w:w="1203" w:type="dxa"/>
            <w:tcBorders>
              <w:top w:val="nil"/>
              <w:left w:val="nil"/>
              <w:bottom w:val="nil"/>
              <w:right w:val="nil"/>
            </w:tcBorders>
            <w:shd w:val="clear" w:color="C0E6F5" w:fill="C0E6F5"/>
            <w:noWrap/>
            <w:vAlign w:val="bottom"/>
            <w:hideMark/>
          </w:tcPr>
          <w:p w14:paraId="48E255B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0,486250013</w:t>
            </w:r>
          </w:p>
        </w:tc>
        <w:tc>
          <w:tcPr>
            <w:tcW w:w="1203" w:type="dxa"/>
            <w:tcBorders>
              <w:top w:val="nil"/>
              <w:left w:val="nil"/>
              <w:bottom w:val="nil"/>
              <w:right w:val="nil"/>
            </w:tcBorders>
            <w:shd w:val="clear" w:color="C0E6F5" w:fill="C0E6F5"/>
            <w:noWrap/>
            <w:vAlign w:val="bottom"/>
            <w:hideMark/>
          </w:tcPr>
          <w:p w14:paraId="2DFF039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0,495000005</w:t>
            </w:r>
          </w:p>
        </w:tc>
        <w:tc>
          <w:tcPr>
            <w:tcW w:w="1203" w:type="dxa"/>
            <w:tcBorders>
              <w:top w:val="nil"/>
              <w:left w:val="nil"/>
              <w:bottom w:val="nil"/>
              <w:right w:val="nil"/>
            </w:tcBorders>
            <w:shd w:val="clear" w:color="C0E6F5" w:fill="C0E6F5"/>
            <w:noWrap/>
            <w:vAlign w:val="bottom"/>
            <w:hideMark/>
          </w:tcPr>
          <w:p w14:paraId="2B3924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0,485000014</w:t>
            </w:r>
          </w:p>
        </w:tc>
        <w:tc>
          <w:tcPr>
            <w:tcW w:w="1203" w:type="dxa"/>
            <w:tcBorders>
              <w:top w:val="nil"/>
              <w:left w:val="nil"/>
              <w:bottom w:val="nil"/>
              <w:right w:val="nil"/>
            </w:tcBorders>
            <w:shd w:val="clear" w:color="C0E6F5" w:fill="C0E6F5"/>
            <w:noWrap/>
            <w:vAlign w:val="bottom"/>
            <w:hideMark/>
          </w:tcPr>
          <w:p w14:paraId="4A2CA86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0,493499994</w:t>
            </w:r>
          </w:p>
        </w:tc>
        <w:tc>
          <w:tcPr>
            <w:tcW w:w="1203" w:type="dxa"/>
            <w:tcBorders>
              <w:top w:val="nil"/>
              <w:left w:val="nil"/>
              <w:bottom w:val="nil"/>
              <w:right w:val="nil"/>
            </w:tcBorders>
            <w:shd w:val="clear" w:color="C0E6F5" w:fill="C0E6F5"/>
            <w:noWrap/>
            <w:vAlign w:val="bottom"/>
            <w:hideMark/>
          </w:tcPr>
          <w:p w14:paraId="2E459F7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0,473856241</w:t>
            </w:r>
          </w:p>
        </w:tc>
        <w:tc>
          <w:tcPr>
            <w:tcW w:w="1140" w:type="dxa"/>
            <w:tcBorders>
              <w:top w:val="nil"/>
              <w:left w:val="nil"/>
              <w:bottom w:val="nil"/>
              <w:right w:val="nil"/>
            </w:tcBorders>
            <w:shd w:val="clear" w:color="C0E6F5" w:fill="C0E6F5"/>
            <w:noWrap/>
            <w:vAlign w:val="bottom"/>
            <w:hideMark/>
          </w:tcPr>
          <w:p w14:paraId="40041BA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155260000</w:t>
            </w:r>
          </w:p>
        </w:tc>
      </w:tr>
      <w:tr w:rsidR="000B3DC5" w:rsidRPr="000B3DC5" w14:paraId="02EBF71F" w14:textId="77777777" w:rsidTr="000B3DC5">
        <w:trPr>
          <w:trHeight w:val="300"/>
        </w:trPr>
        <w:tc>
          <w:tcPr>
            <w:tcW w:w="1240" w:type="dxa"/>
            <w:tcBorders>
              <w:top w:val="nil"/>
              <w:left w:val="nil"/>
              <w:bottom w:val="nil"/>
              <w:right w:val="nil"/>
            </w:tcBorders>
            <w:noWrap/>
            <w:vAlign w:val="bottom"/>
            <w:hideMark/>
          </w:tcPr>
          <w:p w14:paraId="69A0759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9</w:t>
            </w:r>
          </w:p>
        </w:tc>
        <w:tc>
          <w:tcPr>
            <w:tcW w:w="1120" w:type="dxa"/>
            <w:tcBorders>
              <w:top w:val="nil"/>
              <w:left w:val="nil"/>
              <w:bottom w:val="nil"/>
              <w:right w:val="nil"/>
            </w:tcBorders>
            <w:noWrap/>
            <w:vAlign w:val="bottom"/>
            <w:hideMark/>
          </w:tcPr>
          <w:p w14:paraId="4BCB80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14/01/2015</w:t>
            </w:r>
          </w:p>
        </w:tc>
        <w:tc>
          <w:tcPr>
            <w:tcW w:w="1203" w:type="dxa"/>
            <w:tcBorders>
              <w:top w:val="nil"/>
              <w:left w:val="nil"/>
              <w:bottom w:val="nil"/>
              <w:right w:val="nil"/>
            </w:tcBorders>
            <w:noWrap/>
            <w:vAlign w:val="bottom"/>
            <w:hideMark/>
          </w:tcPr>
          <w:p w14:paraId="5919816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0,497000009</w:t>
            </w:r>
          </w:p>
        </w:tc>
        <w:tc>
          <w:tcPr>
            <w:tcW w:w="1203" w:type="dxa"/>
            <w:tcBorders>
              <w:top w:val="nil"/>
              <w:left w:val="nil"/>
              <w:bottom w:val="nil"/>
              <w:right w:val="nil"/>
            </w:tcBorders>
            <w:noWrap/>
            <w:vAlign w:val="bottom"/>
            <w:hideMark/>
          </w:tcPr>
          <w:p w14:paraId="428738F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w:t>
            </w:r>
          </w:p>
        </w:tc>
        <w:tc>
          <w:tcPr>
            <w:tcW w:w="1203" w:type="dxa"/>
            <w:tcBorders>
              <w:top w:val="nil"/>
              <w:left w:val="nil"/>
              <w:bottom w:val="nil"/>
              <w:right w:val="nil"/>
            </w:tcBorders>
            <w:noWrap/>
            <w:vAlign w:val="bottom"/>
            <w:hideMark/>
          </w:tcPr>
          <w:p w14:paraId="58A0698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0,489749998</w:t>
            </w:r>
          </w:p>
        </w:tc>
        <w:tc>
          <w:tcPr>
            <w:tcW w:w="1203" w:type="dxa"/>
            <w:tcBorders>
              <w:top w:val="nil"/>
              <w:left w:val="nil"/>
              <w:bottom w:val="nil"/>
              <w:right w:val="nil"/>
            </w:tcBorders>
            <w:noWrap/>
            <w:vAlign w:val="bottom"/>
            <w:hideMark/>
          </w:tcPr>
          <w:p w14:paraId="1CFDB3D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0,49000001</w:t>
            </w:r>
          </w:p>
        </w:tc>
        <w:tc>
          <w:tcPr>
            <w:tcW w:w="1203" w:type="dxa"/>
            <w:tcBorders>
              <w:top w:val="nil"/>
              <w:left w:val="nil"/>
              <w:bottom w:val="nil"/>
              <w:right w:val="nil"/>
            </w:tcBorders>
            <w:noWrap/>
            <w:vAlign w:val="bottom"/>
            <w:hideMark/>
          </w:tcPr>
          <w:p w14:paraId="4BEA123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0,470495552</w:t>
            </w:r>
          </w:p>
        </w:tc>
        <w:tc>
          <w:tcPr>
            <w:tcW w:w="1140" w:type="dxa"/>
            <w:tcBorders>
              <w:top w:val="nil"/>
              <w:left w:val="nil"/>
              <w:bottom w:val="nil"/>
              <w:right w:val="nil"/>
            </w:tcBorders>
            <w:noWrap/>
            <w:vAlign w:val="bottom"/>
            <w:hideMark/>
          </w:tcPr>
          <w:p w14:paraId="6DCA3F5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188932000</w:t>
            </w:r>
          </w:p>
        </w:tc>
      </w:tr>
      <w:tr w:rsidR="000B3DC5" w:rsidRPr="000B3DC5" w14:paraId="6366AC30" w14:textId="77777777" w:rsidTr="000B3DC5">
        <w:trPr>
          <w:trHeight w:val="300"/>
        </w:trPr>
        <w:tc>
          <w:tcPr>
            <w:tcW w:w="1240" w:type="dxa"/>
            <w:tcBorders>
              <w:top w:val="nil"/>
              <w:left w:val="nil"/>
              <w:bottom w:val="nil"/>
              <w:right w:val="nil"/>
            </w:tcBorders>
            <w:shd w:val="clear" w:color="C0E6F5" w:fill="C0E6F5"/>
            <w:noWrap/>
            <w:vAlign w:val="bottom"/>
            <w:hideMark/>
          </w:tcPr>
          <w:p w14:paraId="31741AE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10</w:t>
            </w:r>
          </w:p>
        </w:tc>
        <w:tc>
          <w:tcPr>
            <w:tcW w:w="1120" w:type="dxa"/>
            <w:tcBorders>
              <w:top w:val="nil"/>
              <w:left w:val="nil"/>
              <w:bottom w:val="nil"/>
              <w:right w:val="nil"/>
            </w:tcBorders>
            <w:shd w:val="clear" w:color="C0E6F5" w:fill="C0E6F5"/>
            <w:noWrap/>
            <w:vAlign w:val="bottom"/>
            <w:hideMark/>
          </w:tcPr>
          <w:p w14:paraId="4E39FE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15/01/2015</w:t>
            </w:r>
          </w:p>
        </w:tc>
        <w:tc>
          <w:tcPr>
            <w:tcW w:w="1203" w:type="dxa"/>
            <w:tcBorders>
              <w:top w:val="nil"/>
              <w:left w:val="nil"/>
              <w:bottom w:val="nil"/>
              <w:right w:val="nil"/>
            </w:tcBorders>
            <w:shd w:val="clear" w:color="C0E6F5" w:fill="C0E6F5"/>
            <w:noWrap/>
            <w:vAlign w:val="bottom"/>
            <w:hideMark/>
          </w:tcPr>
          <w:p w14:paraId="21F561C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0,489250004</w:t>
            </w:r>
          </w:p>
        </w:tc>
        <w:tc>
          <w:tcPr>
            <w:tcW w:w="1203" w:type="dxa"/>
            <w:tcBorders>
              <w:top w:val="nil"/>
              <w:left w:val="nil"/>
              <w:bottom w:val="nil"/>
              <w:right w:val="nil"/>
            </w:tcBorders>
            <w:shd w:val="clear" w:color="C0E6F5" w:fill="C0E6F5"/>
            <w:noWrap/>
            <w:vAlign w:val="bottom"/>
            <w:hideMark/>
          </w:tcPr>
          <w:p w14:paraId="5DB4D20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0,499500006</w:t>
            </w:r>
          </w:p>
        </w:tc>
        <w:tc>
          <w:tcPr>
            <w:tcW w:w="1203" w:type="dxa"/>
            <w:tcBorders>
              <w:top w:val="nil"/>
              <w:left w:val="nil"/>
              <w:bottom w:val="nil"/>
              <w:right w:val="nil"/>
            </w:tcBorders>
            <w:shd w:val="clear" w:color="C0E6F5" w:fill="C0E6F5"/>
            <w:noWrap/>
            <w:vAlign w:val="bottom"/>
            <w:hideMark/>
          </w:tcPr>
          <w:p w14:paraId="7CEB36D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0,487749994</w:t>
            </w:r>
          </w:p>
        </w:tc>
        <w:tc>
          <w:tcPr>
            <w:tcW w:w="1203" w:type="dxa"/>
            <w:tcBorders>
              <w:top w:val="nil"/>
              <w:left w:val="nil"/>
              <w:bottom w:val="nil"/>
              <w:right w:val="nil"/>
            </w:tcBorders>
            <w:shd w:val="clear" w:color="C0E6F5" w:fill="C0E6F5"/>
            <w:noWrap/>
            <w:vAlign w:val="bottom"/>
            <w:hideMark/>
          </w:tcPr>
          <w:p w14:paraId="66A44C3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0,499000013</w:t>
            </w:r>
          </w:p>
        </w:tc>
        <w:tc>
          <w:tcPr>
            <w:tcW w:w="1203" w:type="dxa"/>
            <w:tcBorders>
              <w:top w:val="nil"/>
              <w:left w:val="nil"/>
              <w:bottom w:val="nil"/>
              <w:right w:val="nil"/>
            </w:tcBorders>
            <w:shd w:val="clear" w:color="C0E6F5" w:fill="C0E6F5"/>
            <w:noWrap/>
            <w:vAlign w:val="bottom"/>
            <w:hideMark/>
          </w:tcPr>
          <w:p w14:paraId="480DDAE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0,479137272</w:t>
            </w:r>
          </w:p>
        </w:tc>
        <w:tc>
          <w:tcPr>
            <w:tcW w:w="1140" w:type="dxa"/>
            <w:tcBorders>
              <w:top w:val="nil"/>
              <w:left w:val="nil"/>
              <w:bottom w:val="nil"/>
              <w:right w:val="nil"/>
            </w:tcBorders>
            <w:shd w:val="clear" w:color="C0E6F5" w:fill="C0E6F5"/>
            <w:noWrap/>
            <w:vAlign w:val="bottom"/>
            <w:hideMark/>
          </w:tcPr>
          <w:p w14:paraId="569313A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181512000</w:t>
            </w:r>
          </w:p>
        </w:tc>
      </w:tr>
      <w:tr w:rsidR="000B3DC5" w:rsidRPr="000B3DC5" w14:paraId="46DA6A42" w14:textId="77777777" w:rsidTr="000B3DC5">
        <w:trPr>
          <w:trHeight w:val="300"/>
        </w:trPr>
        <w:tc>
          <w:tcPr>
            <w:tcW w:w="1240" w:type="dxa"/>
            <w:tcBorders>
              <w:top w:val="nil"/>
              <w:left w:val="nil"/>
              <w:bottom w:val="nil"/>
              <w:right w:val="nil"/>
            </w:tcBorders>
            <w:noWrap/>
            <w:vAlign w:val="bottom"/>
            <w:hideMark/>
          </w:tcPr>
          <w:p w14:paraId="74E88D3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11</w:t>
            </w:r>
          </w:p>
        </w:tc>
        <w:tc>
          <w:tcPr>
            <w:tcW w:w="1120" w:type="dxa"/>
            <w:tcBorders>
              <w:top w:val="nil"/>
              <w:left w:val="nil"/>
              <w:bottom w:val="nil"/>
              <w:right w:val="nil"/>
            </w:tcBorders>
            <w:noWrap/>
            <w:vAlign w:val="bottom"/>
            <w:hideMark/>
          </w:tcPr>
          <w:p w14:paraId="187D964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16/01/2015</w:t>
            </w:r>
          </w:p>
        </w:tc>
        <w:tc>
          <w:tcPr>
            <w:tcW w:w="1203" w:type="dxa"/>
            <w:tcBorders>
              <w:top w:val="nil"/>
              <w:left w:val="nil"/>
              <w:bottom w:val="nil"/>
              <w:right w:val="nil"/>
            </w:tcBorders>
            <w:noWrap/>
            <w:vAlign w:val="bottom"/>
            <w:hideMark/>
          </w:tcPr>
          <w:p w14:paraId="24F9DC0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0,497000009</w:t>
            </w:r>
          </w:p>
        </w:tc>
        <w:tc>
          <w:tcPr>
            <w:tcW w:w="1203" w:type="dxa"/>
            <w:tcBorders>
              <w:top w:val="nil"/>
              <w:left w:val="nil"/>
              <w:bottom w:val="nil"/>
              <w:right w:val="nil"/>
            </w:tcBorders>
            <w:noWrap/>
            <w:vAlign w:val="bottom"/>
            <w:hideMark/>
          </w:tcPr>
          <w:p w14:paraId="207BF7E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0,505249977</w:t>
            </w:r>
          </w:p>
        </w:tc>
        <w:tc>
          <w:tcPr>
            <w:tcW w:w="1203" w:type="dxa"/>
            <w:tcBorders>
              <w:top w:val="nil"/>
              <w:left w:val="nil"/>
              <w:bottom w:val="nil"/>
              <w:right w:val="nil"/>
            </w:tcBorders>
            <w:noWrap/>
            <w:vAlign w:val="bottom"/>
            <w:hideMark/>
          </w:tcPr>
          <w:p w14:paraId="4EE130B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0,49425</w:t>
            </w:r>
          </w:p>
        </w:tc>
        <w:tc>
          <w:tcPr>
            <w:tcW w:w="1203" w:type="dxa"/>
            <w:tcBorders>
              <w:top w:val="nil"/>
              <w:left w:val="nil"/>
              <w:bottom w:val="nil"/>
              <w:right w:val="nil"/>
            </w:tcBorders>
            <w:noWrap/>
            <w:vAlign w:val="bottom"/>
            <w:hideMark/>
          </w:tcPr>
          <w:p w14:paraId="30164B8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noWrap/>
            <w:vAlign w:val="bottom"/>
            <w:hideMark/>
          </w:tcPr>
          <w:p w14:paraId="625D11C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0,480577588</w:t>
            </w:r>
          </w:p>
        </w:tc>
        <w:tc>
          <w:tcPr>
            <w:tcW w:w="1140" w:type="dxa"/>
            <w:tcBorders>
              <w:top w:val="nil"/>
              <w:left w:val="nil"/>
              <w:bottom w:val="nil"/>
              <w:right w:val="nil"/>
            </w:tcBorders>
            <w:noWrap/>
            <w:vAlign w:val="bottom"/>
            <w:hideMark/>
          </w:tcPr>
          <w:p w14:paraId="277ECF1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140308000</w:t>
            </w:r>
          </w:p>
        </w:tc>
      </w:tr>
      <w:tr w:rsidR="000B3DC5" w:rsidRPr="000B3DC5" w14:paraId="641F02F9" w14:textId="77777777" w:rsidTr="000B3DC5">
        <w:trPr>
          <w:trHeight w:val="300"/>
        </w:trPr>
        <w:tc>
          <w:tcPr>
            <w:tcW w:w="1240" w:type="dxa"/>
            <w:tcBorders>
              <w:top w:val="nil"/>
              <w:left w:val="nil"/>
              <w:bottom w:val="nil"/>
              <w:right w:val="nil"/>
            </w:tcBorders>
            <w:shd w:val="clear" w:color="C0E6F5" w:fill="C0E6F5"/>
            <w:noWrap/>
            <w:vAlign w:val="bottom"/>
            <w:hideMark/>
          </w:tcPr>
          <w:p w14:paraId="442B50D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w:t>
            </w:r>
          </w:p>
        </w:tc>
        <w:tc>
          <w:tcPr>
            <w:tcW w:w="1120" w:type="dxa"/>
            <w:tcBorders>
              <w:top w:val="nil"/>
              <w:left w:val="nil"/>
              <w:bottom w:val="nil"/>
              <w:right w:val="nil"/>
            </w:tcBorders>
            <w:shd w:val="clear" w:color="C0E6F5" w:fill="C0E6F5"/>
            <w:noWrap/>
            <w:vAlign w:val="bottom"/>
            <w:hideMark/>
          </w:tcPr>
          <w:p w14:paraId="4CC8893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20/01/2015</w:t>
            </w:r>
          </w:p>
        </w:tc>
        <w:tc>
          <w:tcPr>
            <w:tcW w:w="1203" w:type="dxa"/>
            <w:tcBorders>
              <w:top w:val="nil"/>
              <w:left w:val="nil"/>
              <w:bottom w:val="nil"/>
              <w:right w:val="nil"/>
            </w:tcBorders>
            <w:shd w:val="clear" w:color="C0E6F5" w:fill="C0E6F5"/>
            <w:noWrap/>
            <w:vAlign w:val="bottom"/>
            <w:hideMark/>
          </w:tcPr>
          <w:p w14:paraId="4445DA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0,497750014</w:t>
            </w:r>
          </w:p>
        </w:tc>
        <w:tc>
          <w:tcPr>
            <w:tcW w:w="1203" w:type="dxa"/>
            <w:tcBorders>
              <w:top w:val="nil"/>
              <w:left w:val="nil"/>
              <w:bottom w:val="nil"/>
              <w:right w:val="nil"/>
            </w:tcBorders>
            <w:shd w:val="clear" w:color="C0E6F5" w:fill="C0E6F5"/>
            <w:noWrap/>
            <w:vAlign w:val="bottom"/>
            <w:hideMark/>
          </w:tcPr>
          <w:p w14:paraId="46CEE0B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0,508750021</w:t>
            </w:r>
          </w:p>
        </w:tc>
        <w:tc>
          <w:tcPr>
            <w:tcW w:w="1203" w:type="dxa"/>
            <w:tcBorders>
              <w:top w:val="nil"/>
              <w:left w:val="nil"/>
              <w:bottom w:val="nil"/>
              <w:right w:val="nil"/>
            </w:tcBorders>
            <w:shd w:val="clear" w:color="C0E6F5" w:fill="C0E6F5"/>
            <w:noWrap/>
            <w:vAlign w:val="bottom"/>
            <w:hideMark/>
          </w:tcPr>
          <w:p w14:paraId="098F781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0,49425</w:t>
            </w:r>
          </w:p>
        </w:tc>
        <w:tc>
          <w:tcPr>
            <w:tcW w:w="1203" w:type="dxa"/>
            <w:tcBorders>
              <w:top w:val="nil"/>
              <w:left w:val="nil"/>
              <w:bottom w:val="nil"/>
              <w:right w:val="nil"/>
            </w:tcBorders>
            <w:shd w:val="clear" w:color="C0E6F5" w:fill="C0E6F5"/>
            <w:noWrap/>
            <w:vAlign w:val="bottom"/>
            <w:hideMark/>
          </w:tcPr>
          <w:p w14:paraId="5FFED94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shd w:val="clear" w:color="C0E6F5" w:fill="C0E6F5"/>
            <w:noWrap/>
            <w:vAlign w:val="bottom"/>
            <w:hideMark/>
          </w:tcPr>
          <w:p w14:paraId="4EE176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0,487299114</w:t>
            </w:r>
          </w:p>
        </w:tc>
        <w:tc>
          <w:tcPr>
            <w:tcW w:w="1140" w:type="dxa"/>
            <w:tcBorders>
              <w:top w:val="nil"/>
              <w:left w:val="nil"/>
              <w:bottom w:val="nil"/>
              <w:right w:val="nil"/>
            </w:tcBorders>
            <w:shd w:val="clear" w:color="C0E6F5" w:fill="C0E6F5"/>
            <w:noWrap/>
            <w:vAlign w:val="bottom"/>
            <w:hideMark/>
          </w:tcPr>
          <w:p w14:paraId="3A943E1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144780000</w:t>
            </w:r>
          </w:p>
        </w:tc>
      </w:tr>
      <w:tr w:rsidR="000B3DC5" w:rsidRPr="000B3DC5" w14:paraId="25F5E37E" w14:textId="77777777" w:rsidTr="000B3DC5">
        <w:trPr>
          <w:trHeight w:val="300"/>
        </w:trPr>
        <w:tc>
          <w:tcPr>
            <w:tcW w:w="1240" w:type="dxa"/>
            <w:tcBorders>
              <w:top w:val="nil"/>
              <w:left w:val="nil"/>
              <w:bottom w:val="nil"/>
              <w:right w:val="nil"/>
            </w:tcBorders>
            <w:noWrap/>
            <w:vAlign w:val="bottom"/>
            <w:hideMark/>
          </w:tcPr>
          <w:p w14:paraId="14C1E5A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w:t>
            </w:r>
          </w:p>
        </w:tc>
        <w:tc>
          <w:tcPr>
            <w:tcW w:w="1120" w:type="dxa"/>
            <w:tcBorders>
              <w:top w:val="nil"/>
              <w:left w:val="nil"/>
              <w:bottom w:val="nil"/>
              <w:right w:val="nil"/>
            </w:tcBorders>
            <w:noWrap/>
            <w:vAlign w:val="bottom"/>
            <w:hideMark/>
          </w:tcPr>
          <w:p w14:paraId="6D93C6F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21/01/2015</w:t>
            </w:r>
          </w:p>
        </w:tc>
        <w:tc>
          <w:tcPr>
            <w:tcW w:w="1203" w:type="dxa"/>
            <w:tcBorders>
              <w:top w:val="nil"/>
              <w:left w:val="nil"/>
              <w:bottom w:val="nil"/>
              <w:right w:val="nil"/>
            </w:tcBorders>
            <w:noWrap/>
            <w:vAlign w:val="bottom"/>
            <w:hideMark/>
          </w:tcPr>
          <w:p w14:paraId="59445A9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0,502499998</w:t>
            </w:r>
          </w:p>
        </w:tc>
        <w:tc>
          <w:tcPr>
            <w:tcW w:w="1203" w:type="dxa"/>
            <w:tcBorders>
              <w:top w:val="nil"/>
              <w:left w:val="nil"/>
              <w:bottom w:val="nil"/>
              <w:right w:val="nil"/>
            </w:tcBorders>
            <w:noWrap/>
            <w:vAlign w:val="bottom"/>
            <w:hideMark/>
          </w:tcPr>
          <w:p w14:paraId="2E53B4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0,517750025</w:t>
            </w:r>
          </w:p>
        </w:tc>
        <w:tc>
          <w:tcPr>
            <w:tcW w:w="1203" w:type="dxa"/>
            <w:tcBorders>
              <w:top w:val="nil"/>
              <w:left w:val="nil"/>
              <w:bottom w:val="nil"/>
              <w:right w:val="nil"/>
            </w:tcBorders>
            <w:noWrap/>
            <w:vAlign w:val="bottom"/>
            <w:hideMark/>
          </w:tcPr>
          <w:p w14:paraId="5C4C494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noWrap/>
            <w:vAlign w:val="bottom"/>
            <w:hideMark/>
          </w:tcPr>
          <w:p w14:paraId="75A33D9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0,516250014</w:t>
            </w:r>
          </w:p>
        </w:tc>
        <w:tc>
          <w:tcPr>
            <w:tcW w:w="1203" w:type="dxa"/>
            <w:tcBorders>
              <w:top w:val="nil"/>
              <w:left w:val="nil"/>
              <w:bottom w:val="nil"/>
              <w:right w:val="nil"/>
            </w:tcBorders>
            <w:noWrap/>
            <w:vAlign w:val="bottom"/>
            <w:hideMark/>
          </w:tcPr>
          <w:p w14:paraId="127DE6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0,495700628</w:t>
            </w:r>
          </w:p>
        </w:tc>
        <w:tc>
          <w:tcPr>
            <w:tcW w:w="1140" w:type="dxa"/>
            <w:tcBorders>
              <w:top w:val="nil"/>
              <w:left w:val="nil"/>
              <w:bottom w:val="nil"/>
              <w:right w:val="nil"/>
            </w:tcBorders>
            <w:noWrap/>
            <w:vAlign w:val="bottom"/>
            <w:hideMark/>
          </w:tcPr>
          <w:p w14:paraId="03065BA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159712000</w:t>
            </w:r>
          </w:p>
        </w:tc>
      </w:tr>
      <w:tr w:rsidR="000B3DC5" w:rsidRPr="000B3DC5" w14:paraId="25D05777" w14:textId="77777777" w:rsidTr="000B3DC5">
        <w:trPr>
          <w:trHeight w:val="300"/>
        </w:trPr>
        <w:tc>
          <w:tcPr>
            <w:tcW w:w="1240" w:type="dxa"/>
            <w:tcBorders>
              <w:top w:val="nil"/>
              <w:left w:val="nil"/>
              <w:bottom w:val="nil"/>
              <w:right w:val="nil"/>
            </w:tcBorders>
            <w:shd w:val="clear" w:color="C0E6F5" w:fill="C0E6F5"/>
            <w:noWrap/>
            <w:vAlign w:val="bottom"/>
            <w:hideMark/>
          </w:tcPr>
          <w:p w14:paraId="65250E7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w:t>
            </w:r>
          </w:p>
        </w:tc>
        <w:tc>
          <w:tcPr>
            <w:tcW w:w="1120" w:type="dxa"/>
            <w:tcBorders>
              <w:top w:val="nil"/>
              <w:left w:val="nil"/>
              <w:bottom w:val="nil"/>
              <w:right w:val="nil"/>
            </w:tcBorders>
            <w:shd w:val="clear" w:color="C0E6F5" w:fill="C0E6F5"/>
            <w:noWrap/>
            <w:vAlign w:val="bottom"/>
            <w:hideMark/>
          </w:tcPr>
          <w:p w14:paraId="59AA180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22/01/2015</w:t>
            </w:r>
          </w:p>
        </w:tc>
        <w:tc>
          <w:tcPr>
            <w:tcW w:w="1203" w:type="dxa"/>
            <w:tcBorders>
              <w:top w:val="nil"/>
              <w:left w:val="nil"/>
              <w:bottom w:val="nil"/>
              <w:right w:val="nil"/>
            </w:tcBorders>
            <w:shd w:val="clear" w:color="C0E6F5" w:fill="C0E6F5"/>
            <w:noWrap/>
            <w:vAlign w:val="bottom"/>
            <w:hideMark/>
          </w:tcPr>
          <w:p w14:paraId="6D694C2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0,516749978</w:t>
            </w:r>
          </w:p>
        </w:tc>
        <w:tc>
          <w:tcPr>
            <w:tcW w:w="1203" w:type="dxa"/>
            <w:tcBorders>
              <w:top w:val="nil"/>
              <w:left w:val="nil"/>
              <w:bottom w:val="nil"/>
              <w:right w:val="nil"/>
            </w:tcBorders>
            <w:shd w:val="clear" w:color="C0E6F5" w:fill="C0E6F5"/>
            <w:noWrap/>
            <w:vAlign w:val="bottom"/>
            <w:hideMark/>
          </w:tcPr>
          <w:p w14:paraId="7B9ADB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0,518750012</w:t>
            </w:r>
          </w:p>
        </w:tc>
        <w:tc>
          <w:tcPr>
            <w:tcW w:w="1203" w:type="dxa"/>
            <w:tcBorders>
              <w:top w:val="nil"/>
              <w:left w:val="nil"/>
              <w:bottom w:val="nil"/>
              <w:right w:val="nil"/>
            </w:tcBorders>
            <w:shd w:val="clear" w:color="C0E6F5" w:fill="C0E6F5"/>
            <w:noWrap/>
            <w:vAlign w:val="bottom"/>
            <w:hideMark/>
          </w:tcPr>
          <w:p w14:paraId="7EDE7A5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0,512499988</w:t>
            </w:r>
          </w:p>
        </w:tc>
        <w:tc>
          <w:tcPr>
            <w:tcW w:w="1203" w:type="dxa"/>
            <w:tcBorders>
              <w:top w:val="nil"/>
              <w:left w:val="nil"/>
              <w:bottom w:val="nil"/>
              <w:right w:val="nil"/>
            </w:tcBorders>
            <w:shd w:val="clear" w:color="C0E6F5" w:fill="C0E6F5"/>
            <w:noWrap/>
            <w:vAlign w:val="bottom"/>
            <w:hideMark/>
          </w:tcPr>
          <w:p w14:paraId="380849A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0,517750025</w:t>
            </w:r>
          </w:p>
        </w:tc>
        <w:tc>
          <w:tcPr>
            <w:tcW w:w="1203" w:type="dxa"/>
            <w:tcBorders>
              <w:top w:val="nil"/>
              <w:left w:val="nil"/>
              <w:bottom w:val="nil"/>
              <w:right w:val="nil"/>
            </w:tcBorders>
            <w:shd w:val="clear" w:color="C0E6F5" w:fill="C0E6F5"/>
            <w:noWrap/>
            <w:vAlign w:val="bottom"/>
            <w:hideMark/>
          </w:tcPr>
          <w:p w14:paraId="30FF453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0,497141004</w:t>
            </w:r>
          </w:p>
        </w:tc>
        <w:tc>
          <w:tcPr>
            <w:tcW w:w="1140" w:type="dxa"/>
            <w:tcBorders>
              <w:top w:val="nil"/>
              <w:left w:val="nil"/>
              <w:bottom w:val="nil"/>
              <w:right w:val="nil"/>
            </w:tcBorders>
            <w:shd w:val="clear" w:color="C0E6F5" w:fill="C0E6F5"/>
            <w:noWrap/>
            <w:vAlign w:val="bottom"/>
            <w:hideMark/>
          </w:tcPr>
          <w:p w14:paraId="4C103BB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120416000</w:t>
            </w:r>
          </w:p>
        </w:tc>
      </w:tr>
      <w:tr w:rsidR="000B3DC5" w:rsidRPr="000B3DC5" w14:paraId="0E7B6C66" w14:textId="77777777" w:rsidTr="000B3DC5">
        <w:trPr>
          <w:trHeight w:val="300"/>
        </w:trPr>
        <w:tc>
          <w:tcPr>
            <w:tcW w:w="1240" w:type="dxa"/>
            <w:tcBorders>
              <w:top w:val="nil"/>
              <w:left w:val="nil"/>
              <w:bottom w:val="nil"/>
              <w:right w:val="nil"/>
            </w:tcBorders>
            <w:noWrap/>
            <w:vAlign w:val="bottom"/>
            <w:hideMark/>
          </w:tcPr>
          <w:p w14:paraId="44B8449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w:t>
            </w:r>
          </w:p>
        </w:tc>
        <w:tc>
          <w:tcPr>
            <w:tcW w:w="1120" w:type="dxa"/>
            <w:tcBorders>
              <w:top w:val="nil"/>
              <w:left w:val="nil"/>
              <w:bottom w:val="nil"/>
              <w:right w:val="nil"/>
            </w:tcBorders>
            <w:noWrap/>
            <w:vAlign w:val="bottom"/>
            <w:hideMark/>
          </w:tcPr>
          <w:p w14:paraId="6C2C8FA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23/01/2015</w:t>
            </w:r>
          </w:p>
        </w:tc>
        <w:tc>
          <w:tcPr>
            <w:tcW w:w="1203" w:type="dxa"/>
            <w:tcBorders>
              <w:top w:val="nil"/>
              <w:left w:val="nil"/>
              <w:bottom w:val="nil"/>
              <w:right w:val="nil"/>
            </w:tcBorders>
            <w:noWrap/>
            <w:vAlign w:val="bottom"/>
            <w:hideMark/>
          </w:tcPr>
          <w:p w14:paraId="048FCCF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0,515500009</w:t>
            </w:r>
          </w:p>
        </w:tc>
        <w:tc>
          <w:tcPr>
            <w:tcW w:w="1203" w:type="dxa"/>
            <w:tcBorders>
              <w:top w:val="nil"/>
              <w:left w:val="nil"/>
              <w:bottom w:val="nil"/>
              <w:right w:val="nil"/>
            </w:tcBorders>
            <w:noWrap/>
            <w:vAlign w:val="bottom"/>
            <w:hideMark/>
          </w:tcPr>
          <w:p w14:paraId="1BB7DF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0,518000007</w:t>
            </w:r>
          </w:p>
        </w:tc>
        <w:tc>
          <w:tcPr>
            <w:tcW w:w="1203" w:type="dxa"/>
            <w:tcBorders>
              <w:top w:val="nil"/>
              <w:left w:val="nil"/>
              <w:bottom w:val="nil"/>
              <w:right w:val="nil"/>
            </w:tcBorders>
            <w:noWrap/>
            <w:vAlign w:val="bottom"/>
            <w:hideMark/>
          </w:tcPr>
          <w:p w14:paraId="77F89B7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0,512250006</w:t>
            </w:r>
          </w:p>
        </w:tc>
        <w:tc>
          <w:tcPr>
            <w:tcW w:w="1203" w:type="dxa"/>
            <w:tcBorders>
              <w:top w:val="nil"/>
              <w:left w:val="nil"/>
              <w:bottom w:val="nil"/>
              <w:right w:val="nil"/>
            </w:tcBorders>
            <w:noWrap/>
            <w:vAlign w:val="bottom"/>
            <w:hideMark/>
          </w:tcPr>
          <w:p w14:paraId="1770AB8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0,515500009</w:t>
            </w:r>
          </w:p>
        </w:tc>
        <w:tc>
          <w:tcPr>
            <w:tcW w:w="1203" w:type="dxa"/>
            <w:tcBorders>
              <w:top w:val="nil"/>
              <w:left w:val="nil"/>
              <w:bottom w:val="nil"/>
              <w:right w:val="nil"/>
            </w:tcBorders>
            <w:noWrap/>
            <w:vAlign w:val="bottom"/>
            <w:hideMark/>
          </w:tcPr>
          <w:p w14:paraId="587018C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0,494980603</w:t>
            </w:r>
          </w:p>
        </w:tc>
        <w:tc>
          <w:tcPr>
            <w:tcW w:w="1140" w:type="dxa"/>
            <w:tcBorders>
              <w:top w:val="nil"/>
              <w:left w:val="nil"/>
              <w:bottom w:val="nil"/>
              <w:right w:val="nil"/>
            </w:tcBorders>
            <w:noWrap/>
            <w:vAlign w:val="bottom"/>
            <w:hideMark/>
          </w:tcPr>
          <w:p w14:paraId="5F745F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133240000</w:t>
            </w:r>
          </w:p>
        </w:tc>
      </w:tr>
      <w:tr w:rsidR="000B3DC5" w:rsidRPr="000B3DC5" w14:paraId="319E528B" w14:textId="77777777" w:rsidTr="000B3DC5">
        <w:trPr>
          <w:trHeight w:val="300"/>
        </w:trPr>
        <w:tc>
          <w:tcPr>
            <w:tcW w:w="1240" w:type="dxa"/>
            <w:tcBorders>
              <w:top w:val="nil"/>
              <w:left w:val="nil"/>
              <w:bottom w:val="nil"/>
              <w:right w:val="nil"/>
            </w:tcBorders>
            <w:shd w:val="clear" w:color="C0E6F5" w:fill="C0E6F5"/>
            <w:noWrap/>
            <w:vAlign w:val="bottom"/>
            <w:hideMark/>
          </w:tcPr>
          <w:p w14:paraId="2FFA30F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16</w:t>
            </w:r>
          </w:p>
        </w:tc>
        <w:tc>
          <w:tcPr>
            <w:tcW w:w="1120" w:type="dxa"/>
            <w:tcBorders>
              <w:top w:val="nil"/>
              <w:left w:val="nil"/>
              <w:bottom w:val="nil"/>
              <w:right w:val="nil"/>
            </w:tcBorders>
            <w:shd w:val="clear" w:color="C0E6F5" w:fill="C0E6F5"/>
            <w:noWrap/>
            <w:vAlign w:val="bottom"/>
            <w:hideMark/>
          </w:tcPr>
          <w:p w14:paraId="2C35382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26/01/2015</w:t>
            </w:r>
          </w:p>
        </w:tc>
        <w:tc>
          <w:tcPr>
            <w:tcW w:w="1203" w:type="dxa"/>
            <w:tcBorders>
              <w:top w:val="nil"/>
              <w:left w:val="nil"/>
              <w:bottom w:val="nil"/>
              <w:right w:val="nil"/>
            </w:tcBorders>
            <w:shd w:val="clear" w:color="C0E6F5" w:fill="C0E6F5"/>
            <w:noWrap/>
            <w:vAlign w:val="bottom"/>
            <w:hideMark/>
          </w:tcPr>
          <w:p w14:paraId="10B790B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shd w:val="clear" w:color="C0E6F5" w:fill="C0E6F5"/>
            <w:noWrap/>
            <w:vAlign w:val="bottom"/>
            <w:hideMark/>
          </w:tcPr>
          <w:p w14:paraId="6D36F1C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0,50800001</w:t>
            </w:r>
          </w:p>
        </w:tc>
        <w:tc>
          <w:tcPr>
            <w:tcW w:w="1203" w:type="dxa"/>
            <w:tcBorders>
              <w:top w:val="nil"/>
              <w:left w:val="nil"/>
              <w:bottom w:val="nil"/>
              <w:right w:val="nil"/>
            </w:tcBorders>
            <w:shd w:val="clear" w:color="C0E6F5" w:fill="C0E6F5"/>
            <w:noWrap/>
            <w:vAlign w:val="bottom"/>
            <w:hideMark/>
          </w:tcPr>
          <w:p w14:paraId="6FE6357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0,48974999</w:t>
            </w:r>
          </w:p>
        </w:tc>
        <w:tc>
          <w:tcPr>
            <w:tcW w:w="1203" w:type="dxa"/>
            <w:tcBorders>
              <w:top w:val="nil"/>
              <w:left w:val="nil"/>
              <w:bottom w:val="nil"/>
              <w:right w:val="nil"/>
            </w:tcBorders>
            <w:shd w:val="clear" w:color="C0E6F5" w:fill="C0E6F5"/>
            <w:noWrap/>
            <w:vAlign w:val="bottom"/>
            <w:hideMark/>
          </w:tcPr>
          <w:p w14:paraId="6D9DC58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0,49075001</w:t>
            </w:r>
          </w:p>
        </w:tc>
        <w:tc>
          <w:tcPr>
            <w:tcW w:w="1203" w:type="dxa"/>
            <w:tcBorders>
              <w:top w:val="nil"/>
              <w:left w:val="nil"/>
              <w:bottom w:val="nil"/>
              <w:right w:val="nil"/>
            </w:tcBorders>
            <w:shd w:val="clear" w:color="C0E6F5" w:fill="C0E6F5"/>
            <w:noWrap/>
            <w:vAlign w:val="bottom"/>
            <w:hideMark/>
          </w:tcPr>
          <w:p w14:paraId="58AEFDB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0,47121569</w:t>
            </w:r>
          </w:p>
        </w:tc>
        <w:tc>
          <w:tcPr>
            <w:tcW w:w="1140" w:type="dxa"/>
            <w:tcBorders>
              <w:top w:val="nil"/>
              <w:left w:val="nil"/>
              <w:bottom w:val="nil"/>
              <w:right w:val="nil"/>
            </w:tcBorders>
            <w:shd w:val="clear" w:color="C0E6F5" w:fill="C0E6F5"/>
            <w:noWrap/>
            <w:vAlign w:val="bottom"/>
            <w:hideMark/>
          </w:tcPr>
          <w:p w14:paraId="4C49430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357948000</w:t>
            </w:r>
          </w:p>
        </w:tc>
      </w:tr>
      <w:tr w:rsidR="000B3DC5" w:rsidRPr="000B3DC5" w14:paraId="0F8CEE21" w14:textId="77777777" w:rsidTr="000B3DC5">
        <w:trPr>
          <w:trHeight w:val="300"/>
        </w:trPr>
        <w:tc>
          <w:tcPr>
            <w:tcW w:w="1240" w:type="dxa"/>
            <w:tcBorders>
              <w:top w:val="nil"/>
              <w:left w:val="nil"/>
              <w:bottom w:val="nil"/>
              <w:right w:val="nil"/>
            </w:tcBorders>
            <w:noWrap/>
            <w:vAlign w:val="bottom"/>
            <w:hideMark/>
          </w:tcPr>
          <w:p w14:paraId="21D16BE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17</w:t>
            </w:r>
          </w:p>
        </w:tc>
        <w:tc>
          <w:tcPr>
            <w:tcW w:w="1120" w:type="dxa"/>
            <w:tcBorders>
              <w:top w:val="nil"/>
              <w:left w:val="nil"/>
              <w:bottom w:val="nil"/>
              <w:right w:val="nil"/>
            </w:tcBorders>
            <w:noWrap/>
            <w:vAlign w:val="bottom"/>
            <w:hideMark/>
          </w:tcPr>
          <w:p w14:paraId="7A25226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27/01/2015</w:t>
            </w:r>
          </w:p>
        </w:tc>
        <w:tc>
          <w:tcPr>
            <w:tcW w:w="1203" w:type="dxa"/>
            <w:tcBorders>
              <w:top w:val="nil"/>
              <w:left w:val="nil"/>
              <w:bottom w:val="nil"/>
              <w:right w:val="nil"/>
            </w:tcBorders>
            <w:noWrap/>
            <w:vAlign w:val="bottom"/>
            <w:hideMark/>
          </w:tcPr>
          <w:p w14:paraId="7DA4DC8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0,496749997</w:t>
            </w:r>
          </w:p>
        </w:tc>
        <w:tc>
          <w:tcPr>
            <w:tcW w:w="1203" w:type="dxa"/>
            <w:tcBorders>
              <w:top w:val="nil"/>
              <w:left w:val="nil"/>
              <w:bottom w:val="nil"/>
              <w:right w:val="nil"/>
            </w:tcBorders>
            <w:noWrap/>
            <w:vAlign w:val="bottom"/>
            <w:hideMark/>
          </w:tcPr>
          <w:p w14:paraId="38ADC3B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0,498750001</w:t>
            </w:r>
          </w:p>
        </w:tc>
        <w:tc>
          <w:tcPr>
            <w:tcW w:w="1203" w:type="dxa"/>
            <w:tcBorders>
              <w:top w:val="nil"/>
              <w:left w:val="nil"/>
              <w:bottom w:val="nil"/>
              <w:right w:val="nil"/>
            </w:tcBorders>
            <w:noWrap/>
            <w:vAlign w:val="bottom"/>
            <w:hideMark/>
          </w:tcPr>
          <w:p w14:paraId="7D395F9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0,48249998</w:t>
            </w:r>
          </w:p>
        </w:tc>
        <w:tc>
          <w:tcPr>
            <w:tcW w:w="1203" w:type="dxa"/>
            <w:tcBorders>
              <w:top w:val="nil"/>
              <w:left w:val="nil"/>
              <w:bottom w:val="nil"/>
              <w:right w:val="nil"/>
            </w:tcBorders>
            <w:noWrap/>
            <w:vAlign w:val="bottom"/>
            <w:hideMark/>
          </w:tcPr>
          <w:p w14:paraId="1D156B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0,482749998</w:t>
            </w:r>
          </w:p>
        </w:tc>
        <w:tc>
          <w:tcPr>
            <w:tcW w:w="1203" w:type="dxa"/>
            <w:tcBorders>
              <w:top w:val="nil"/>
              <w:left w:val="nil"/>
              <w:bottom w:val="nil"/>
              <w:right w:val="nil"/>
            </w:tcBorders>
            <w:noWrap/>
            <w:vAlign w:val="bottom"/>
            <w:hideMark/>
          </w:tcPr>
          <w:p w14:paraId="59D9C93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0,463534206</w:t>
            </w:r>
          </w:p>
        </w:tc>
        <w:tc>
          <w:tcPr>
            <w:tcW w:w="1140" w:type="dxa"/>
            <w:tcBorders>
              <w:top w:val="nil"/>
              <w:left w:val="nil"/>
              <w:bottom w:val="nil"/>
              <w:right w:val="nil"/>
            </w:tcBorders>
            <w:noWrap/>
            <w:vAlign w:val="bottom"/>
            <w:hideMark/>
          </w:tcPr>
          <w:p w14:paraId="130A5C8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272728000</w:t>
            </w:r>
          </w:p>
        </w:tc>
      </w:tr>
      <w:tr w:rsidR="000B3DC5" w:rsidRPr="000B3DC5" w14:paraId="7148002C" w14:textId="77777777" w:rsidTr="000B3DC5">
        <w:trPr>
          <w:trHeight w:val="300"/>
        </w:trPr>
        <w:tc>
          <w:tcPr>
            <w:tcW w:w="1240" w:type="dxa"/>
            <w:tcBorders>
              <w:top w:val="nil"/>
              <w:left w:val="nil"/>
              <w:bottom w:val="nil"/>
              <w:right w:val="nil"/>
            </w:tcBorders>
            <w:shd w:val="clear" w:color="C0E6F5" w:fill="C0E6F5"/>
            <w:noWrap/>
            <w:vAlign w:val="bottom"/>
            <w:hideMark/>
          </w:tcPr>
          <w:p w14:paraId="2C98333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w:t>
            </w:r>
          </w:p>
        </w:tc>
        <w:tc>
          <w:tcPr>
            <w:tcW w:w="1120" w:type="dxa"/>
            <w:tcBorders>
              <w:top w:val="nil"/>
              <w:left w:val="nil"/>
              <w:bottom w:val="nil"/>
              <w:right w:val="nil"/>
            </w:tcBorders>
            <w:shd w:val="clear" w:color="C0E6F5" w:fill="C0E6F5"/>
            <w:noWrap/>
            <w:vAlign w:val="bottom"/>
            <w:hideMark/>
          </w:tcPr>
          <w:p w14:paraId="65F1ACE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28/01/2015</w:t>
            </w:r>
          </w:p>
        </w:tc>
        <w:tc>
          <w:tcPr>
            <w:tcW w:w="1203" w:type="dxa"/>
            <w:tcBorders>
              <w:top w:val="nil"/>
              <w:left w:val="nil"/>
              <w:bottom w:val="nil"/>
              <w:right w:val="nil"/>
            </w:tcBorders>
            <w:shd w:val="clear" w:color="C0E6F5" w:fill="C0E6F5"/>
            <w:noWrap/>
            <w:vAlign w:val="bottom"/>
            <w:hideMark/>
          </w:tcPr>
          <w:p w14:paraId="038317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0,48300001</w:t>
            </w:r>
          </w:p>
        </w:tc>
        <w:tc>
          <w:tcPr>
            <w:tcW w:w="1203" w:type="dxa"/>
            <w:tcBorders>
              <w:top w:val="nil"/>
              <w:left w:val="nil"/>
              <w:bottom w:val="nil"/>
              <w:right w:val="nil"/>
            </w:tcBorders>
            <w:shd w:val="clear" w:color="C0E6F5" w:fill="C0E6F5"/>
            <w:noWrap/>
            <w:vAlign w:val="bottom"/>
            <w:hideMark/>
          </w:tcPr>
          <w:p w14:paraId="572F0D3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0,49724999</w:t>
            </w:r>
          </w:p>
        </w:tc>
        <w:tc>
          <w:tcPr>
            <w:tcW w:w="1203" w:type="dxa"/>
            <w:tcBorders>
              <w:top w:val="nil"/>
              <w:left w:val="nil"/>
              <w:bottom w:val="nil"/>
              <w:right w:val="nil"/>
            </w:tcBorders>
            <w:shd w:val="clear" w:color="C0E6F5" w:fill="C0E6F5"/>
            <w:noWrap/>
            <w:vAlign w:val="bottom"/>
            <w:hideMark/>
          </w:tcPr>
          <w:p w14:paraId="431A4BD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0,48074999</w:t>
            </w:r>
          </w:p>
        </w:tc>
        <w:tc>
          <w:tcPr>
            <w:tcW w:w="1203" w:type="dxa"/>
            <w:tcBorders>
              <w:top w:val="nil"/>
              <w:left w:val="nil"/>
              <w:bottom w:val="nil"/>
              <w:right w:val="nil"/>
            </w:tcBorders>
            <w:shd w:val="clear" w:color="C0E6F5" w:fill="C0E6F5"/>
            <w:noWrap/>
            <w:vAlign w:val="bottom"/>
            <w:hideMark/>
          </w:tcPr>
          <w:p w14:paraId="62DB9F8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0,4945</w:t>
            </w:r>
          </w:p>
        </w:tc>
        <w:tc>
          <w:tcPr>
            <w:tcW w:w="1203" w:type="dxa"/>
            <w:tcBorders>
              <w:top w:val="nil"/>
              <w:left w:val="nil"/>
              <w:bottom w:val="nil"/>
              <w:right w:val="nil"/>
            </w:tcBorders>
            <w:shd w:val="clear" w:color="C0E6F5" w:fill="C0E6F5"/>
            <w:noWrap/>
            <w:vAlign w:val="bottom"/>
            <w:hideMark/>
          </w:tcPr>
          <w:p w14:paraId="1E8357D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0,47481647</w:t>
            </w:r>
          </w:p>
        </w:tc>
        <w:tc>
          <w:tcPr>
            <w:tcW w:w="1140" w:type="dxa"/>
            <w:tcBorders>
              <w:top w:val="nil"/>
              <w:left w:val="nil"/>
              <w:bottom w:val="nil"/>
              <w:right w:val="nil"/>
            </w:tcBorders>
            <w:shd w:val="clear" w:color="C0E6F5" w:fill="C0E6F5"/>
            <w:noWrap/>
            <w:vAlign w:val="bottom"/>
            <w:hideMark/>
          </w:tcPr>
          <w:p w14:paraId="2FCD47C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235340000</w:t>
            </w:r>
          </w:p>
        </w:tc>
      </w:tr>
      <w:tr w:rsidR="000B3DC5" w:rsidRPr="000B3DC5" w14:paraId="369C41CA" w14:textId="77777777" w:rsidTr="000B3DC5">
        <w:trPr>
          <w:trHeight w:val="300"/>
        </w:trPr>
        <w:tc>
          <w:tcPr>
            <w:tcW w:w="1240" w:type="dxa"/>
            <w:tcBorders>
              <w:top w:val="nil"/>
              <w:left w:val="nil"/>
              <w:bottom w:val="nil"/>
              <w:right w:val="nil"/>
            </w:tcBorders>
            <w:noWrap/>
            <w:vAlign w:val="bottom"/>
            <w:hideMark/>
          </w:tcPr>
          <w:p w14:paraId="723B987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w:t>
            </w:r>
          </w:p>
        </w:tc>
        <w:tc>
          <w:tcPr>
            <w:tcW w:w="1120" w:type="dxa"/>
            <w:tcBorders>
              <w:top w:val="nil"/>
              <w:left w:val="nil"/>
              <w:bottom w:val="nil"/>
              <w:right w:val="nil"/>
            </w:tcBorders>
            <w:noWrap/>
            <w:vAlign w:val="bottom"/>
            <w:hideMark/>
          </w:tcPr>
          <w:p w14:paraId="7355BAA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29/01/2015</w:t>
            </w:r>
          </w:p>
        </w:tc>
        <w:tc>
          <w:tcPr>
            <w:tcW w:w="1203" w:type="dxa"/>
            <w:tcBorders>
              <w:top w:val="nil"/>
              <w:left w:val="nil"/>
              <w:bottom w:val="nil"/>
              <w:right w:val="nil"/>
            </w:tcBorders>
            <w:noWrap/>
            <w:vAlign w:val="bottom"/>
            <w:hideMark/>
          </w:tcPr>
          <w:p w14:paraId="3AE702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0,490999997</w:t>
            </w:r>
          </w:p>
        </w:tc>
        <w:tc>
          <w:tcPr>
            <w:tcW w:w="1203" w:type="dxa"/>
            <w:tcBorders>
              <w:top w:val="nil"/>
              <w:left w:val="nil"/>
              <w:bottom w:val="nil"/>
              <w:right w:val="nil"/>
            </w:tcBorders>
            <w:noWrap/>
            <w:vAlign w:val="bottom"/>
            <w:hideMark/>
          </w:tcPr>
          <w:p w14:paraId="4B473F2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0,496749997</w:t>
            </w:r>
          </w:p>
        </w:tc>
        <w:tc>
          <w:tcPr>
            <w:tcW w:w="1203" w:type="dxa"/>
            <w:tcBorders>
              <w:top w:val="nil"/>
              <w:left w:val="nil"/>
              <w:bottom w:val="nil"/>
              <w:right w:val="nil"/>
            </w:tcBorders>
            <w:noWrap/>
            <w:vAlign w:val="bottom"/>
            <w:hideMark/>
          </w:tcPr>
          <w:p w14:paraId="074FD55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w:t>
            </w:r>
          </w:p>
        </w:tc>
        <w:tc>
          <w:tcPr>
            <w:tcW w:w="1203" w:type="dxa"/>
            <w:tcBorders>
              <w:top w:val="nil"/>
              <w:left w:val="nil"/>
              <w:bottom w:val="nil"/>
              <w:right w:val="nil"/>
            </w:tcBorders>
            <w:noWrap/>
            <w:vAlign w:val="bottom"/>
            <w:hideMark/>
          </w:tcPr>
          <w:p w14:paraId="1CB7B6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0,47999998</w:t>
            </w:r>
          </w:p>
        </w:tc>
        <w:tc>
          <w:tcPr>
            <w:tcW w:w="1203" w:type="dxa"/>
            <w:tcBorders>
              <w:top w:val="nil"/>
              <w:left w:val="nil"/>
              <w:bottom w:val="nil"/>
              <w:right w:val="nil"/>
            </w:tcBorders>
            <w:noWrap/>
            <w:vAlign w:val="bottom"/>
            <w:hideMark/>
          </w:tcPr>
          <w:p w14:paraId="4EE2500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0,46089363</w:t>
            </w:r>
          </w:p>
        </w:tc>
        <w:tc>
          <w:tcPr>
            <w:tcW w:w="1140" w:type="dxa"/>
            <w:tcBorders>
              <w:top w:val="nil"/>
              <w:left w:val="nil"/>
              <w:bottom w:val="nil"/>
              <w:right w:val="nil"/>
            </w:tcBorders>
            <w:noWrap/>
            <w:vAlign w:val="bottom"/>
            <w:hideMark/>
          </w:tcPr>
          <w:p w14:paraId="5B25077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29820000</w:t>
            </w:r>
          </w:p>
        </w:tc>
      </w:tr>
      <w:tr w:rsidR="000B3DC5" w:rsidRPr="000B3DC5" w14:paraId="23DB330B" w14:textId="77777777" w:rsidTr="000B3DC5">
        <w:trPr>
          <w:trHeight w:val="300"/>
        </w:trPr>
        <w:tc>
          <w:tcPr>
            <w:tcW w:w="1240" w:type="dxa"/>
            <w:tcBorders>
              <w:top w:val="nil"/>
              <w:left w:val="nil"/>
              <w:bottom w:val="nil"/>
              <w:right w:val="nil"/>
            </w:tcBorders>
            <w:shd w:val="clear" w:color="C0E6F5" w:fill="C0E6F5"/>
            <w:noWrap/>
            <w:vAlign w:val="bottom"/>
            <w:hideMark/>
          </w:tcPr>
          <w:p w14:paraId="2394A8E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w:t>
            </w:r>
          </w:p>
        </w:tc>
        <w:tc>
          <w:tcPr>
            <w:tcW w:w="1120" w:type="dxa"/>
            <w:tcBorders>
              <w:top w:val="nil"/>
              <w:left w:val="nil"/>
              <w:bottom w:val="nil"/>
              <w:right w:val="nil"/>
            </w:tcBorders>
            <w:shd w:val="clear" w:color="C0E6F5" w:fill="C0E6F5"/>
            <w:noWrap/>
            <w:vAlign w:val="bottom"/>
            <w:hideMark/>
          </w:tcPr>
          <w:p w14:paraId="192009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30/01/2015</w:t>
            </w:r>
          </w:p>
        </w:tc>
        <w:tc>
          <w:tcPr>
            <w:tcW w:w="1203" w:type="dxa"/>
            <w:tcBorders>
              <w:top w:val="nil"/>
              <w:left w:val="nil"/>
              <w:bottom w:val="nil"/>
              <w:right w:val="nil"/>
            </w:tcBorders>
            <w:shd w:val="clear" w:color="C0E6F5" w:fill="C0E6F5"/>
            <w:noWrap/>
            <w:vAlign w:val="bottom"/>
            <w:hideMark/>
          </w:tcPr>
          <w:p w14:paraId="7D22B2D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0,48300001</w:t>
            </w:r>
          </w:p>
        </w:tc>
        <w:tc>
          <w:tcPr>
            <w:tcW w:w="1203" w:type="dxa"/>
            <w:tcBorders>
              <w:top w:val="nil"/>
              <w:left w:val="nil"/>
              <w:bottom w:val="nil"/>
              <w:right w:val="nil"/>
            </w:tcBorders>
            <w:shd w:val="clear" w:color="C0E6F5" w:fill="C0E6F5"/>
            <w:noWrap/>
            <w:vAlign w:val="bottom"/>
            <w:hideMark/>
          </w:tcPr>
          <w:p w14:paraId="37339C6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0,492500007</w:t>
            </w:r>
          </w:p>
        </w:tc>
        <w:tc>
          <w:tcPr>
            <w:tcW w:w="1203" w:type="dxa"/>
            <w:tcBorders>
              <w:top w:val="nil"/>
              <w:left w:val="nil"/>
              <w:bottom w:val="nil"/>
              <w:right w:val="nil"/>
            </w:tcBorders>
            <w:shd w:val="clear" w:color="C0E6F5" w:fill="C0E6F5"/>
            <w:noWrap/>
            <w:vAlign w:val="bottom"/>
            <w:hideMark/>
          </w:tcPr>
          <w:p w14:paraId="5203DB2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0,473500013</w:t>
            </w:r>
          </w:p>
        </w:tc>
        <w:tc>
          <w:tcPr>
            <w:tcW w:w="1203" w:type="dxa"/>
            <w:tcBorders>
              <w:top w:val="nil"/>
              <w:left w:val="nil"/>
              <w:bottom w:val="nil"/>
              <w:right w:val="nil"/>
            </w:tcBorders>
            <w:shd w:val="clear" w:color="C0E6F5" w:fill="C0E6F5"/>
            <w:noWrap/>
            <w:vAlign w:val="bottom"/>
            <w:hideMark/>
          </w:tcPr>
          <w:p w14:paraId="78FC63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0,490500003</w:t>
            </w:r>
          </w:p>
        </w:tc>
        <w:tc>
          <w:tcPr>
            <w:tcW w:w="1203" w:type="dxa"/>
            <w:tcBorders>
              <w:top w:val="nil"/>
              <w:left w:val="nil"/>
              <w:bottom w:val="nil"/>
              <w:right w:val="nil"/>
            </w:tcBorders>
            <w:shd w:val="clear" w:color="C0E6F5" w:fill="C0E6F5"/>
            <w:noWrap/>
            <w:vAlign w:val="bottom"/>
            <w:hideMark/>
          </w:tcPr>
          <w:p w14:paraId="0587E5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0,470975697</w:t>
            </w:r>
          </w:p>
        </w:tc>
        <w:tc>
          <w:tcPr>
            <w:tcW w:w="1140" w:type="dxa"/>
            <w:tcBorders>
              <w:top w:val="nil"/>
              <w:left w:val="nil"/>
              <w:bottom w:val="nil"/>
              <w:right w:val="nil"/>
            </w:tcBorders>
            <w:shd w:val="clear" w:color="C0E6F5" w:fill="C0E6F5"/>
            <w:noWrap/>
            <w:vAlign w:val="bottom"/>
            <w:hideMark/>
          </w:tcPr>
          <w:p w14:paraId="49858F6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259604000</w:t>
            </w:r>
          </w:p>
        </w:tc>
      </w:tr>
    </w:tbl>
    <w:p w14:paraId="0D3E0170" w14:textId="77777777" w:rsidR="003C23E3" w:rsidRDefault="003C23E3">
      <w:pPr>
        <w:rPr>
          <w:rFonts w:ascii="Arial" w:hAnsi="Arial" w:cs="Arial"/>
          <w:sz w:val="24"/>
          <w:szCs w:val="24"/>
          <w:lang w:val="es-PA"/>
        </w:rPr>
      </w:pPr>
    </w:p>
    <w:p w14:paraId="4894A6AC" w14:textId="77777777" w:rsidR="00AC4089" w:rsidRDefault="00AC4089">
      <w:pPr>
        <w:rPr>
          <w:rFonts w:ascii="Arial" w:hAnsi="Arial" w:cs="Arial"/>
          <w:sz w:val="24"/>
          <w:szCs w:val="24"/>
          <w:lang w:val="es-PA"/>
        </w:rPr>
      </w:pPr>
    </w:p>
    <w:p w14:paraId="219B03E7" w14:textId="52F173B5" w:rsidR="00AC4089" w:rsidRDefault="00AC4089">
      <w:pPr>
        <w:rPr>
          <w:rFonts w:ascii="Arial" w:hAnsi="Arial" w:cs="Arial"/>
          <w:sz w:val="24"/>
          <w:szCs w:val="24"/>
          <w:lang w:val="es-PA"/>
        </w:rPr>
      </w:pPr>
      <w:r>
        <w:rPr>
          <w:rFonts w:ascii="Arial" w:hAnsi="Arial" w:cs="Arial"/>
          <w:sz w:val="24"/>
          <w:szCs w:val="24"/>
          <w:lang w:val="es-PA"/>
        </w:rPr>
        <w:br w:type="page"/>
      </w:r>
    </w:p>
    <w:p w14:paraId="13F0C8D7" w14:textId="4AA38B4D" w:rsidR="00E52583" w:rsidRDefault="00E52583" w:rsidP="001D76B4">
      <w:pPr>
        <w:rPr>
          <w:rFonts w:ascii="Arial" w:hAnsi="Arial" w:cs="Arial"/>
          <w:b/>
          <w:bCs/>
          <w:sz w:val="24"/>
          <w:szCs w:val="24"/>
          <w:lang w:val="es-PA"/>
        </w:rPr>
      </w:pPr>
      <w:r w:rsidRPr="00E52583">
        <w:rPr>
          <w:rFonts w:ascii="Arial" w:hAnsi="Arial" w:cs="Arial"/>
          <w:b/>
          <w:bCs/>
          <w:sz w:val="24"/>
          <w:szCs w:val="24"/>
          <w:lang w:val="es-PA"/>
        </w:rPr>
        <w:lastRenderedPageBreak/>
        <w:t>Análisis descriptivo</w:t>
      </w:r>
    </w:p>
    <w:p w14:paraId="049708EC" w14:textId="36410567" w:rsidR="1182CBD2" w:rsidRDefault="52E36194" w:rsidP="1182CBD2">
      <w:pPr>
        <w:rPr>
          <w:rFonts w:ascii="Arial" w:hAnsi="Arial" w:cs="Arial"/>
          <w:sz w:val="24"/>
          <w:szCs w:val="24"/>
          <w:lang w:val="es-PA"/>
        </w:rPr>
      </w:pPr>
      <w:r w:rsidRPr="52E36194">
        <w:rPr>
          <w:rFonts w:ascii="Arial" w:hAnsi="Arial" w:cs="Arial"/>
          <w:sz w:val="24"/>
          <w:szCs w:val="24"/>
          <w:lang w:val="es-PA"/>
        </w:rPr>
        <w:t>A través de este análisis podemos determinar cómo las ventas de los productos de empresa NVIDIA se han comportado en un periodo de 30, como mínimo en el 2015, todo esto con el fin de evaluar el crecimiento de una de las empresas exponentes en el ámbito de semiconductores.</w:t>
      </w:r>
    </w:p>
    <w:p w14:paraId="0C181FEC" w14:textId="143B58F3" w:rsidR="1182CBD2" w:rsidRDefault="1182CBD2" w:rsidP="1182CBD2">
      <w:pPr>
        <w:rPr>
          <w:rFonts w:ascii="Arial" w:hAnsi="Arial" w:cs="Arial"/>
          <w:sz w:val="24"/>
          <w:szCs w:val="24"/>
          <w:lang w:val="es-PA"/>
        </w:rPr>
      </w:pPr>
    </w:p>
    <w:p w14:paraId="51B8EF73" w14:textId="1445B04A" w:rsidR="1182CBD2" w:rsidRDefault="1182CBD2" w:rsidP="1182CBD2">
      <w:pPr>
        <w:rPr>
          <w:rFonts w:ascii="Arial" w:hAnsi="Arial" w:cs="Arial"/>
          <w:sz w:val="24"/>
          <w:szCs w:val="24"/>
          <w:lang w:val="es-PA"/>
        </w:rPr>
      </w:pPr>
    </w:p>
    <w:p w14:paraId="70D83F58" w14:textId="627AD96F" w:rsidR="52E36194" w:rsidRDefault="52E36194" w:rsidP="52E36194">
      <w:pPr>
        <w:pStyle w:val="ListParagraph"/>
        <w:numPr>
          <w:ilvl w:val="0"/>
          <w:numId w:val="2"/>
        </w:numPr>
        <w:rPr>
          <w:rFonts w:ascii="Arial" w:hAnsi="Arial" w:cs="Arial"/>
          <w:sz w:val="24"/>
          <w:szCs w:val="24"/>
          <w:lang w:val="es-PA"/>
        </w:rPr>
      </w:pPr>
      <w:r w:rsidRPr="52E36194">
        <w:rPr>
          <w:rFonts w:ascii="Arial" w:hAnsi="Arial" w:cs="Arial"/>
          <w:sz w:val="24"/>
          <w:szCs w:val="24"/>
          <w:lang w:val="es-PA"/>
        </w:rPr>
        <w:t>Varianza</w:t>
      </w:r>
      <w:r w:rsidR="6FADDA7A" w:rsidRPr="6FADDA7A">
        <w:rPr>
          <w:rFonts w:ascii="Arial" w:hAnsi="Arial" w:cs="Arial"/>
          <w:sz w:val="24"/>
          <w:szCs w:val="24"/>
          <w:lang w:val="es-PA"/>
        </w:rPr>
        <w:t xml:space="preserve"> </w:t>
      </w:r>
      <w:r w:rsidR="7A368BD4" w:rsidRPr="7A368BD4">
        <w:rPr>
          <w:rFonts w:ascii="Arial" w:hAnsi="Arial" w:cs="Arial"/>
          <w:sz w:val="24"/>
          <w:szCs w:val="24"/>
          <w:lang w:val="es-PA"/>
        </w:rPr>
        <w:t>(</w:t>
      </w:r>
      <w:r w:rsidR="50E6EC31" w:rsidRPr="50E6EC31">
        <w:rPr>
          <w:rFonts w:ascii="Arial" w:hAnsi="Arial" w:cs="Arial"/>
          <w:sz w:val="24"/>
          <w:szCs w:val="24"/>
          <w:lang w:val="es-PA"/>
        </w:rPr>
        <w:t>muestral</w:t>
      </w:r>
      <w:r w:rsidR="35F32357" w:rsidRPr="35F32357">
        <w:rPr>
          <w:rFonts w:ascii="Arial" w:hAnsi="Arial" w:cs="Arial"/>
          <w:sz w:val="24"/>
          <w:szCs w:val="24"/>
          <w:lang w:val="es-PA"/>
        </w:rPr>
        <w:t>)</w:t>
      </w:r>
    </w:p>
    <w:p w14:paraId="62736683" w14:textId="518872FC" w:rsidR="35F32357" w:rsidRDefault="35F32357" w:rsidP="35F32357">
      <w:pPr>
        <w:pStyle w:val="ListParagraph"/>
        <w:rPr>
          <w:rFonts w:ascii="Arial" w:hAnsi="Arial" w:cs="Arial"/>
          <w:sz w:val="24"/>
          <w:szCs w:val="24"/>
          <w:lang w:val="es-PA"/>
        </w:rPr>
      </w:pPr>
    </w:p>
    <w:p w14:paraId="73A8A273" w14:textId="1760C604" w:rsidR="52E36194" w:rsidRDefault="52E36194" w:rsidP="52E36194">
      <w:pPr>
        <w:pStyle w:val="ListParagraph"/>
        <w:rPr>
          <w:rFonts w:ascii="Arial" w:hAnsi="Arial" w:cs="Arial"/>
          <w:sz w:val="24"/>
          <w:szCs w:val="24"/>
          <w:lang w:val="es-PA"/>
        </w:rPr>
      </w:pPr>
    </w:p>
    <w:tbl>
      <w:tblPr>
        <w:tblStyle w:val="TableGrid"/>
        <w:tblW w:w="0" w:type="auto"/>
        <w:tblInd w:w="720" w:type="dxa"/>
        <w:tblLayout w:type="fixed"/>
        <w:tblLook w:val="06A0" w:firstRow="1" w:lastRow="0" w:firstColumn="1" w:lastColumn="0" w:noHBand="1" w:noVBand="1"/>
      </w:tblPr>
      <w:tblGrid>
        <w:gridCol w:w="4320"/>
        <w:gridCol w:w="4320"/>
      </w:tblGrid>
      <w:tr w:rsidR="52E36194" w14:paraId="1A954E4D" w14:textId="77777777" w:rsidTr="5D615DE4">
        <w:trPr>
          <w:trHeight w:val="300"/>
        </w:trPr>
        <w:tc>
          <w:tcPr>
            <w:tcW w:w="4320" w:type="dxa"/>
          </w:tcPr>
          <w:p w14:paraId="5BA19D29" w14:textId="37699593"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 xml:space="preserve">Open </w:t>
            </w:r>
          </w:p>
        </w:tc>
        <w:tc>
          <w:tcPr>
            <w:tcW w:w="4320" w:type="dxa"/>
          </w:tcPr>
          <w:p w14:paraId="4F16196D" w14:textId="34FAB4F6" w:rsidR="5D615DE4" w:rsidRDefault="5D615DE4" w:rsidP="5D615DE4">
            <w:pPr>
              <w:jc w:val="right"/>
            </w:pPr>
            <w:r w:rsidRPr="5D615DE4">
              <w:rPr>
                <w:rFonts w:ascii="Aptos Narrow" w:eastAsia="Aptos Narrow" w:hAnsi="Aptos Narrow" w:cs="Aptos Narrow"/>
                <w:color w:val="000000" w:themeColor="text1"/>
              </w:rPr>
              <w:t>9.60187E-05</w:t>
            </w:r>
          </w:p>
        </w:tc>
      </w:tr>
      <w:tr w:rsidR="52E36194" w14:paraId="651618F7" w14:textId="77777777" w:rsidTr="5D97455B">
        <w:trPr>
          <w:trHeight w:val="300"/>
        </w:trPr>
        <w:tc>
          <w:tcPr>
            <w:tcW w:w="4320" w:type="dxa"/>
          </w:tcPr>
          <w:p w14:paraId="36677402" w14:textId="28289294"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1807755C" w14:textId="0B6E17F1" w:rsidR="5D97455B" w:rsidRDefault="5D97455B" w:rsidP="5D97455B">
            <w:pPr>
              <w:jc w:val="right"/>
            </w:pPr>
            <w:r w:rsidRPr="5D97455B">
              <w:rPr>
                <w:rFonts w:ascii="Aptos Narrow" w:eastAsia="Aptos Narrow" w:hAnsi="Aptos Narrow" w:cs="Aptos Narrow"/>
                <w:color w:val="000000" w:themeColor="text1"/>
              </w:rPr>
              <w:t>6.88947E-05</w:t>
            </w:r>
          </w:p>
        </w:tc>
      </w:tr>
      <w:tr w:rsidR="52E36194" w14:paraId="7ECA3802" w14:textId="77777777" w:rsidTr="333C4503">
        <w:trPr>
          <w:trHeight w:val="300"/>
        </w:trPr>
        <w:tc>
          <w:tcPr>
            <w:tcW w:w="4320" w:type="dxa"/>
          </w:tcPr>
          <w:p w14:paraId="1DF56338" w14:textId="4B1A1C4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16972765" w14:textId="0C00029E" w:rsidR="333C4503" w:rsidRDefault="333C4503" w:rsidP="333C4503">
            <w:pPr>
              <w:jc w:val="right"/>
            </w:pPr>
            <w:r w:rsidRPr="333C4503">
              <w:rPr>
                <w:rFonts w:ascii="Aptos Narrow" w:eastAsia="Aptos Narrow" w:hAnsi="Aptos Narrow" w:cs="Aptos Narrow"/>
                <w:color w:val="000000" w:themeColor="text1"/>
              </w:rPr>
              <w:t>0.000105335</w:t>
            </w:r>
          </w:p>
        </w:tc>
      </w:tr>
      <w:tr w:rsidR="52E36194" w14:paraId="70A1F2D7" w14:textId="77777777" w:rsidTr="7A1394F2">
        <w:trPr>
          <w:trHeight w:val="300"/>
        </w:trPr>
        <w:tc>
          <w:tcPr>
            <w:tcW w:w="4320" w:type="dxa"/>
          </w:tcPr>
          <w:p w14:paraId="3A62AA1F" w14:textId="0CDC880E"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672BC6D2" w14:textId="62D0161F" w:rsidR="7A1394F2" w:rsidRDefault="7A1394F2" w:rsidP="7A1394F2">
            <w:pPr>
              <w:jc w:val="right"/>
            </w:pPr>
            <w:r w:rsidRPr="7A1394F2">
              <w:rPr>
                <w:rFonts w:ascii="Aptos Narrow" w:eastAsia="Aptos Narrow" w:hAnsi="Aptos Narrow" w:cs="Aptos Narrow"/>
                <w:color w:val="000000" w:themeColor="text1"/>
              </w:rPr>
              <w:t>0.000135027</w:t>
            </w:r>
          </w:p>
        </w:tc>
      </w:tr>
      <w:tr w:rsidR="52E36194" w14:paraId="30D1427E" w14:textId="77777777" w:rsidTr="16623AB0">
        <w:trPr>
          <w:trHeight w:val="300"/>
        </w:trPr>
        <w:tc>
          <w:tcPr>
            <w:tcW w:w="4320" w:type="dxa"/>
          </w:tcPr>
          <w:p w14:paraId="65024612" w14:textId="62E3F322"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adjclose</w:t>
            </w:r>
            <w:proofErr w:type="spellEnd"/>
          </w:p>
        </w:tc>
        <w:tc>
          <w:tcPr>
            <w:tcW w:w="4320" w:type="dxa"/>
          </w:tcPr>
          <w:p w14:paraId="337050FC" w14:textId="249FAF81" w:rsidR="16623AB0" w:rsidRDefault="16623AB0" w:rsidP="16623AB0">
            <w:pPr>
              <w:jc w:val="right"/>
            </w:pPr>
            <w:r w:rsidRPr="16623AB0">
              <w:rPr>
                <w:rFonts w:ascii="Aptos Narrow" w:eastAsia="Aptos Narrow" w:hAnsi="Aptos Narrow" w:cs="Aptos Narrow"/>
                <w:color w:val="000000" w:themeColor="text1"/>
              </w:rPr>
              <w:t>0.000104575</w:t>
            </w:r>
          </w:p>
        </w:tc>
      </w:tr>
      <w:tr w:rsidR="52E36194" w14:paraId="7FFB2F7F" w14:textId="77777777" w:rsidTr="1F1E3AEB">
        <w:trPr>
          <w:trHeight w:val="300"/>
        </w:trPr>
        <w:tc>
          <w:tcPr>
            <w:tcW w:w="4320" w:type="dxa"/>
          </w:tcPr>
          <w:p w14:paraId="45BEC873" w14:textId="443FFE9D"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2C024219" w14:textId="75AAFB73" w:rsidR="1F1E3AEB" w:rsidRPr="1F1E3AEB" w:rsidRDefault="1F1E3AEB" w:rsidP="1F1E3AEB">
            <w:pPr>
              <w:jc w:val="right"/>
              <w:rPr>
                <w:rFonts w:ascii="Aptos Narrow" w:eastAsia="Aptos Narrow" w:hAnsi="Aptos Narrow" w:cs="Aptos Narrow"/>
                <w:color w:val="000000" w:themeColor="text1"/>
              </w:rPr>
            </w:pPr>
            <w:r w:rsidRPr="1F1E3AEB">
              <w:rPr>
                <w:rFonts w:ascii="Aptos Narrow" w:eastAsia="Aptos Narrow" w:hAnsi="Aptos Narrow" w:cs="Aptos Narrow"/>
                <w:color w:val="000000" w:themeColor="text1"/>
              </w:rPr>
              <w:t>5.26437E+15</w:t>
            </w:r>
          </w:p>
        </w:tc>
      </w:tr>
    </w:tbl>
    <w:p w14:paraId="1668190F" w14:textId="558519C5" w:rsidR="52E36194" w:rsidRDefault="52E36194" w:rsidP="52E36194">
      <w:pPr>
        <w:rPr>
          <w:rFonts w:ascii="Arial" w:hAnsi="Arial" w:cs="Arial"/>
          <w:sz w:val="24"/>
          <w:szCs w:val="24"/>
          <w:lang w:val="es-PA"/>
        </w:rPr>
      </w:pPr>
    </w:p>
    <w:p w14:paraId="11A875B5" w14:textId="732A4284" w:rsidR="52E36194" w:rsidRDefault="6322565E" w:rsidP="52E36194">
      <w:pPr>
        <w:rPr>
          <w:rFonts w:ascii="Arial" w:hAnsi="Arial" w:cs="Arial"/>
          <w:sz w:val="24"/>
          <w:szCs w:val="24"/>
          <w:lang w:val="es-PA"/>
        </w:rPr>
      </w:pPr>
      <w:r w:rsidRPr="6322565E">
        <w:rPr>
          <w:rFonts w:ascii="Arial" w:hAnsi="Arial" w:cs="Arial"/>
          <w:sz w:val="24"/>
          <w:szCs w:val="24"/>
        </w:rPr>
        <w:t xml:space="preserve">Gracias a la varianza muestral, podemos inferir que algunos datos están más concentrados en la media, todos excepto el </w:t>
      </w:r>
      <w:proofErr w:type="spellStart"/>
      <w:r w:rsidRPr="6322565E">
        <w:rPr>
          <w:rFonts w:ascii="Arial" w:hAnsi="Arial" w:cs="Arial"/>
          <w:sz w:val="24"/>
          <w:szCs w:val="24"/>
        </w:rPr>
        <w:t>volume</w:t>
      </w:r>
      <w:proofErr w:type="spellEnd"/>
      <w:r w:rsidRPr="6322565E">
        <w:rPr>
          <w:rFonts w:ascii="Arial" w:hAnsi="Arial" w:cs="Arial"/>
          <w:sz w:val="24"/>
          <w:szCs w:val="24"/>
        </w:rPr>
        <w:t>, ya que tiene una varianza muy alta, significa que sus datos están dispersos</w:t>
      </w:r>
    </w:p>
    <w:p w14:paraId="710B6B4A" w14:textId="1F446E23" w:rsidR="52E36194" w:rsidRDefault="52E36194" w:rsidP="52E36194">
      <w:pPr>
        <w:rPr>
          <w:rFonts w:ascii="Arial" w:hAnsi="Arial" w:cs="Arial"/>
          <w:sz w:val="24"/>
          <w:szCs w:val="24"/>
          <w:lang w:val="es-PA"/>
        </w:rPr>
      </w:pPr>
    </w:p>
    <w:p w14:paraId="46A05712" w14:textId="221B0D5D" w:rsidR="52E36194" w:rsidRDefault="52E36194" w:rsidP="52E36194">
      <w:pPr>
        <w:rPr>
          <w:rFonts w:ascii="Arial" w:hAnsi="Arial" w:cs="Arial"/>
          <w:sz w:val="24"/>
          <w:szCs w:val="24"/>
          <w:lang w:val="es-PA"/>
        </w:rPr>
      </w:pPr>
    </w:p>
    <w:p w14:paraId="0BB2F2FF" w14:textId="40708E6E" w:rsidR="52E36194" w:rsidRDefault="52E36194" w:rsidP="52E36194">
      <w:pPr>
        <w:pStyle w:val="ListParagraph"/>
        <w:numPr>
          <w:ilvl w:val="0"/>
          <w:numId w:val="5"/>
        </w:numPr>
        <w:rPr>
          <w:rFonts w:ascii="Arial" w:hAnsi="Arial" w:cs="Arial"/>
          <w:sz w:val="24"/>
          <w:szCs w:val="24"/>
          <w:lang w:val="es-PA"/>
        </w:rPr>
      </w:pPr>
      <w:r w:rsidRPr="52E36194">
        <w:rPr>
          <w:rFonts w:ascii="Arial" w:hAnsi="Arial" w:cs="Arial"/>
          <w:sz w:val="24"/>
          <w:szCs w:val="24"/>
          <w:lang w:val="es-PA"/>
        </w:rPr>
        <w:t>mediana</w:t>
      </w:r>
    </w:p>
    <w:tbl>
      <w:tblPr>
        <w:tblStyle w:val="TableGrid"/>
        <w:tblW w:w="0" w:type="auto"/>
        <w:tblLayout w:type="fixed"/>
        <w:tblLook w:val="06A0" w:firstRow="1" w:lastRow="0" w:firstColumn="1" w:lastColumn="0" w:noHBand="1" w:noVBand="1"/>
      </w:tblPr>
      <w:tblGrid>
        <w:gridCol w:w="4680"/>
        <w:gridCol w:w="4680"/>
      </w:tblGrid>
      <w:tr w:rsidR="52E36194" w14:paraId="2E0C05DE" w14:textId="77777777" w:rsidTr="52E36194">
        <w:trPr>
          <w:trHeight w:val="300"/>
        </w:trPr>
        <w:tc>
          <w:tcPr>
            <w:tcW w:w="4680" w:type="dxa"/>
          </w:tcPr>
          <w:p w14:paraId="695B32E4" w14:textId="4B47221B"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open </w:t>
            </w:r>
          </w:p>
        </w:tc>
        <w:tc>
          <w:tcPr>
            <w:tcW w:w="4680" w:type="dxa"/>
          </w:tcPr>
          <w:p w14:paraId="7B80DAAB" w14:textId="07487E4D" w:rsidR="52E36194" w:rsidRDefault="52E36194" w:rsidP="52E36194">
            <w:pPr>
              <w:jc w:val="right"/>
            </w:pPr>
            <w:r w:rsidRPr="52E36194">
              <w:rPr>
                <w:rFonts w:ascii="Aptos Narrow" w:eastAsia="Aptos Narrow" w:hAnsi="Aptos Narrow" w:cs="Aptos Narrow"/>
                <w:color w:val="000000" w:themeColor="text1"/>
              </w:rPr>
              <w:t>0.49700001</w:t>
            </w:r>
          </w:p>
        </w:tc>
      </w:tr>
      <w:tr w:rsidR="52E36194" w14:paraId="25950355" w14:textId="77777777" w:rsidTr="52E36194">
        <w:trPr>
          <w:trHeight w:val="300"/>
        </w:trPr>
        <w:tc>
          <w:tcPr>
            <w:tcW w:w="4680" w:type="dxa"/>
          </w:tcPr>
          <w:p w14:paraId="2352F8B3" w14:textId="10B89A35"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high</w:t>
            </w:r>
            <w:proofErr w:type="spellEnd"/>
          </w:p>
        </w:tc>
        <w:tc>
          <w:tcPr>
            <w:tcW w:w="4680" w:type="dxa"/>
          </w:tcPr>
          <w:p w14:paraId="5D1EE206" w14:textId="7E9FD910" w:rsidR="52E36194" w:rsidRDefault="52E36194" w:rsidP="52E36194">
            <w:pPr>
              <w:jc w:val="right"/>
            </w:pPr>
            <w:r w:rsidRPr="52E36194">
              <w:rPr>
                <w:rFonts w:ascii="Aptos Narrow" w:eastAsia="Aptos Narrow" w:hAnsi="Aptos Narrow" w:cs="Aptos Narrow"/>
                <w:color w:val="000000" w:themeColor="text1"/>
              </w:rPr>
              <w:t>0.5</w:t>
            </w:r>
          </w:p>
        </w:tc>
      </w:tr>
      <w:tr w:rsidR="52E36194" w14:paraId="18019F28" w14:textId="77777777" w:rsidTr="52E36194">
        <w:trPr>
          <w:trHeight w:val="300"/>
        </w:trPr>
        <w:tc>
          <w:tcPr>
            <w:tcW w:w="4680" w:type="dxa"/>
          </w:tcPr>
          <w:p w14:paraId="2849A40C" w14:textId="347EA3FE"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low</w:t>
            </w:r>
            <w:proofErr w:type="spellEnd"/>
          </w:p>
        </w:tc>
        <w:tc>
          <w:tcPr>
            <w:tcW w:w="4680" w:type="dxa"/>
          </w:tcPr>
          <w:p w14:paraId="7B9FA303" w14:textId="6EE0F6D2" w:rsidR="52E36194" w:rsidRDefault="52E36194" w:rsidP="52E36194">
            <w:pPr>
              <w:jc w:val="right"/>
            </w:pPr>
            <w:r w:rsidRPr="52E36194">
              <w:rPr>
                <w:rFonts w:ascii="Aptos Narrow" w:eastAsia="Aptos Narrow" w:hAnsi="Aptos Narrow" w:cs="Aptos Narrow"/>
                <w:color w:val="000000" w:themeColor="text1"/>
              </w:rPr>
              <w:t>0.48975</w:t>
            </w:r>
          </w:p>
        </w:tc>
      </w:tr>
      <w:tr w:rsidR="52E36194" w14:paraId="469A2BF6" w14:textId="77777777" w:rsidTr="52E36194">
        <w:trPr>
          <w:trHeight w:val="300"/>
        </w:trPr>
        <w:tc>
          <w:tcPr>
            <w:tcW w:w="4680" w:type="dxa"/>
          </w:tcPr>
          <w:p w14:paraId="0501AE56" w14:textId="482B3A21"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close</w:t>
            </w:r>
            <w:proofErr w:type="spellEnd"/>
          </w:p>
        </w:tc>
        <w:tc>
          <w:tcPr>
            <w:tcW w:w="4680" w:type="dxa"/>
          </w:tcPr>
          <w:p w14:paraId="08638672" w14:textId="55890AA7" w:rsidR="52E36194" w:rsidRDefault="52E36194" w:rsidP="52E36194">
            <w:pPr>
              <w:jc w:val="right"/>
            </w:pPr>
            <w:r w:rsidRPr="52E36194">
              <w:rPr>
                <w:rFonts w:ascii="Aptos Narrow" w:eastAsia="Aptos Narrow" w:hAnsi="Aptos Narrow" w:cs="Aptos Narrow"/>
                <w:color w:val="000000" w:themeColor="text1"/>
              </w:rPr>
              <w:t>0.49450001</w:t>
            </w:r>
          </w:p>
        </w:tc>
      </w:tr>
      <w:tr w:rsidR="52E36194" w14:paraId="1F754884" w14:textId="77777777" w:rsidTr="52E36194">
        <w:trPr>
          <w:trHeight w:val="300"/>
        </w:trPr>
        <w:tc>
          <w:tcPr>
            <w:tcW w:w="4680" w:type="dxa"/>
          </w:tcPr>
          <w:p w14:paraId="12CD319C" w14:textId="6DD383AC"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680" w:type="dxa"/>
          </w:tcPr>
          <w:p w14:paraId="0FFB2FC9" w14:textId="078CE49C" w:rsidR="52E36194" w:rsidRDefault="52E36194" w:rsidP="52E36194">
            <w:pPr>
              <w:jc w:val="right"/>
            </w:pPr>
            <w:r w:rsidRPr="52E36194">
              <w:rPr>
                <w:rFonts w:ascii="Aptos Narrow" w:eastAsia="Aptos Narrow" w:hAnsi="Aptos Narrow" w:cs="Aptos Narrow"/>
                <w:color w:val="000000" w:themeColor="text1"/>
              </w:rPr>
              <w:t>0.47505647</w:t>
            </w:r>
          </w:p>
        </w:tc>
      </w:tr>
      <w:tr w:rsidR="52E36194" w14:paraId="07C19DBD" w14:textId="77777777" w:rsidTr="52E36194">
        <w:trPr>
          <w:trHeight w:val="300"/>
        </w:trPr>
        <w:tc>
          <w:tcPr>
            <w:tcW w:w="4680" w:type="dxa"/>
          </w:tcPr>
          <w:p w14:paraId="012735D9" w14:textId="7E10AD3B"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volume</w:t>
            </w:r>
            <w:proofErr w:type="spellEnd"/>
            <w:r w:rsidR="6322565E" w:rsidRPr="6322565E">
              <w:rPr>
                <w:rFonts w:ascii="Arial" w:hAnsi="Arial" w:cs="Arial"/>
                <w:sz w:val="24"/>
                <w:szCs w:val="24"/>
                <w:lang w:val="es-PA"/>
              </w:rPr>
              <w:t xml:space="preserve"> </w:t>
            </w:r>
          </w:p>
        </w:tc>
        <w:tc>
          <w:tcPr>
            <w:tcW w:w="4680" w:type="dxa"/>
          </w:tcPr>
          <w:p w14:paraId="672CFEB7" w14:textId="00D8C492" w:rsidR="52E36194" w:rsidRDefault="52E36194" w:rsidP="52E36194">
            <w:pPr>
              <w:jc w:val="right"/>
            </w:pPr>
            <w:r w:rsidRPr="52E36194">
              <w:rPr>
                <w:rFonts w:ascii="Aptos Narrow" w:eastAsia="Aptos Narrow" w:hAnsi="Aptos Narrow" w:cs="Aptos Narrow"/>
                <w:color w:val="000000" w:themeColor="text1"/>
              </w:rPr>
              <w:t>197764000</w:t>
            </w:r>
          </w:p>
        </w:tc>
      </w:tr>
    </w:tbl>
    <w:p w14:paraId="48C8FD05" w14:textId="607BC376" w:rsidR="52E36194" w:rsidRDefault="52E36194" w:rsidP="6322565E">
      <w:pPr>
        <w:rPr>
          <w:rFonts w:ascii="Arial" w:hAnsi="Arial" w:cs="Arial"/>
          <w:sz w:val="24"/>
          <w:szCs w:val="24"/>
          <w:lang w:val="es-PA"/>
        </w:rPr>
      </w:pPr>
      <w:r w:rsidRPr="52E36194">
        <w:rPr>
          <w:rFonts w:ascii="Arial" w:hAnsi="Arial" w:cs="Arial"/>
          <w:sz w:val="24"/>
          <w:szCs w:val="24"/>
          <w:lang w:val="es-PA"/>
        </w:rPr>
        <w:t xml:space="preserve">             </w:t>
      </w:r>
    </w:p>
    <w:p w14:paraId="6C4142E5" w14:textId="1248FC24" w:rsidR="52E36194" w:rsidRDefault="6322565E" w:rsidP="52E36194">
      <w:pPr>
        <w:rPr>
          <w:rFonts w:ascii="Arial" w:hAnsi="Arial" w:cs="Arial"/>
          <w:sz w:val="24"/>
          <w:szCs w:val="24"/>
          <w:lang w:val="es-PA"/>
        </w:rPr>
      </w:pPr>
      <w:r w:rsidRPr="6322565E">
        <w:rPr>
          <w:rFonts w:ascii="Arial" w:hAnsi="Arial" w:cs="Arial"/>
          <w:sz w:val="24"/>
          <w:szCs w:val="24"/>
          <w:lang w:val="es-PA"/>
        </w:rPr>
        <w:t xml:space="preserve">  La mediana es un valor central más robusto, tiene correlación con la media, si la media y la mediana son muy diferentes la distribución podría estar sesgada.</w:t>
      </w:r>
    </w:p>
    <w:p w14:paraId="4309143B" w14:textId="5F66F592" w:rsidR="52E36194" w:rsidRDefault="52E36194" w:rsidP="52E36194">
      <w:pPr>
        <w:rPr>
          <w:rFonts w:ascii="Arial" w:hAnsi="Arial" w:cs="Arial"/>
          <w:sz w:val="24"/>
          <w:szCs w:val="24"/>
          <w:lang w:val="es-PA"/>
        </w:rPr>
      </w:pPr>
    </w:p>
    <w:p w14:paraId="55D5BB5E" w14:textId="647B510A" w:rsidR="52E36194" w:rsidRDefault="52E36194" w:rsidP="52E36194">
      <w:pPr>
        <w:rPr>
          <w:rFonts w:ascii="Arial" w:hAnsi="Arial" w:cs="Arial"/>
          <w:sz w:val="24"/>
          <w:szCs w:val="24"/>
          <w:lang w:val="es-PA"/>
        </w:rPr>
      </w:pPr>
    </w:p>
    <w:p w14:paraId="556E8E4E" w14:textId="08D80A16" w:rsidR="52E36194" w:rsidRDefault="52E36194" w:rsidP="52E36194">
      <w:pPr>
        <w:rPr>
          <w:rFonts w:ascii="Arial" w:hAnsi="Arial" w:cs="Arial"/>
          <w:sz w:val="18"/>
          <w:szCs w:val="18"/>
          <w:lang w:val="es-PA"/>
        </w:rPr>
      </w:pPr>
      <w:r w:rsidRPr="52E36194">
        <w:rPr>
          <w:rFonts w:ascii="Arial" w:hAnsi="Arial" w:cs="Arial"/>
          <w:sz w:val="24"/>
          <w:szCs w:val="24"/>
          <w:lang w:val="es-PA"/>
        </w:rPr>
        <w:t xml:space="preserve">            </w:t>
      </w:r>
    </w:p>
    <w:p w14:paraId="292C3C24" w14:textId="289FC260" w:rsidR="52E36194" w:rsidRDefault="52E36194" w:rsidP="52E36194">
      <w:pPr>
        <w:pStyle w:val="ListParagraph"/>
        <w:numPr>
          <w:ilvl w:val="0"/>
          <w:numId w:val="4"/>
        </w:numPr>
        <w:rPr>
          <w:rFonts w:ascii="Arial" w:hAnsi="Arial" w:cs="Arial"/>
          <w:sz w:val="24"/>
          <w:szCs w:val="24"/>
          <w:lang w:val="es-PA"/>
        </w:rPr>
      </w:pPr>
      <w:r w:rsidRPr="52E36194">
        <w:rPr>
          <w:rFonts w:ascii="Arial" w:hAnsi="Arial" w:cs="Arial"/>
          <w:sz w:val="24"/>
          <w:szCs w:val="24"/>
          <w:lang w:val="es-PA"/>
        </w:rPr>
        <w:lastRenderedPageBreak/>
        <w:t>Moda</w:t>
      </w:r>
    </w:p>
    <w:tbl>
      <w:tblPr>
        <w:tblStyle w:val="TableGrid"/>
        <w:tblW w:w="0" w:type="auto"/>
        <w:tblInd w:w="720" w:type="dxa"/>
        <w:tblLayout w:type="fixed"/>
        <w:tblLook w:val="06A0" w:firstRow="1" w:lastRow="0" w:firstColumn="1" w:lastColumn="0" w:noHBand="1" w:noVBand="1"/>
      </w:tblPr>
      <w:tblGrid>
        <w:gridCol w:w="4320"/>
        <w:gridCol w:w="4320"/>
      </w:tblGrid>
      <w:tr w:rsidR="52E36194" w14:paraId="7A24F534" w14:textId="77777777" w:rsidTr="52E36194">
        <w:trPr>
          <w:trHeight w:val="300"/>
        </w:trPr>
        <w:tc>
          <w:tcPr>
            <w:tcW w:w="4320" w:type="dxa"/>
          </w:tcPr>
          <w:p w14:paraId="04F4D983" w14:textId="433FF7BA"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open</w:t>
            </w:r>
          </w:p>
        </w:tc>
        <w:tc>
          <w:tcPr>
            <w:tcW w:w="4320" w:type="dxa"/>
          </w:tcPr>
          <w:p w14:paraId="3A9401EA" w14:textId="11987FB8" w:rsidR="52E36194" w:rsidRDefault="52E36194" w:rsidP="52E36194">
            <w:pPr>
              <w:jc w:val="right"/>
            </w:pPr>
            <w:r w:rsidRPr="52E36194">
              <w:rPr>
                <w:rFonts w:ascii="Aptos Narrow" w:eastAsia="Aptos Narrow" w:hAnsi="Aptos Narrow" w:cs="Aptos Narrow"/>
                <w:color w:val="000000" w:themeColor="text1"/>
              </w:rPr>
              <w:t>0.50325</w:t>
            </w:r>
          </w:p>
        </w:tc>
      </w:tr>
      <w:tr w:rsidR="52E36194" w14:paraId="2D2B9010" w14:textId="77777777" w:rsidTr="52E36194">
        <w:trPr>
          <w:trHeight w:val="300"/>
        </w:trPr>
        <w:tc>
          <w:tcPr>
            <w:tcW w:w="4320" w:type="dxa"/>
          </w:tcPr>
          <w:p w14:paraId="7F3F7FCD" w14:textId="7A54A861"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2BACBC84" w14:textId="1710053A" w:rsidR="52E36194" w:rsidRDefault="52E36194" w:rsidP="52E36194">
            <w:pPr>
              <w:jc w:val="right"/>
            </w:pPr>
            <w:r w:rsidRPr="52E36194">
              <w:rPr>
                <w:rFonts w:ascii="Aptos Narrow" w:eastAsia="Aptos Narrow" w:hAnsi="Aptos Narrow" w:cs="Aptos Narrow"/>
                <w:color w:val="000000" w:themeColor="text1"/>
              </w:rPr>
              <w:t>0.49950001</w:t>
            </w:r>
          </w:p>
        </w:tc>
      </w:tr>
      <w:tr w:rsidR="52E36194" w14:paraId="460C6722" w14:textId="77777777" w:rsidTr="52E36194">
        <w:trPr>
          <w:trHeight w:val="300"/>
        </w:trPr>
        <w:tc>
          <w:tcPr>
            <w:tcW w:w="4320" w:type="dxa"/>
          </w:tcPr>
          <w:p w14:paraId="0BC265C3" w14:textId="14E1E3AD"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720A3990" w14:textId="4127E9FF" w:rsidR="52E36194" w:rsidRDefault="52E36194" w:rsidP="52E36194">
            <w:pPr>
              <w:jc w:val="right"/>
            </w:pPr>
            <w:r w:rsidRPr="52E36194">
              <w:rPr>
                <w:rFonts w:ascii="Aptos Narrow" w:eastAsia="Aptos Narrow" w:hAnsi="Aptos Narrow" w:cs="Aptos Narrow"/>
                <w:color w:val="000000" w:themeColor="text1"/>
              </w:rPr>
              <w:t>0.48774999</w:t>
            </w:r>
          </w:p>
        </w:tc>
      </w:tr>
      <w:tr w:rsidR="52E36194" w14:paraId="61A48815" w14:textId="77777777" w:rsidTr="52E36194">
        <w:trPr>
          <w:trHeight w:val="300"/>
        </w:trPr>
        <w:tc>
          <w:tcPr>
            <w:tcW w:w="4320" w:type="dxa"/>
          </w:tcPr>
          <w:p w14:paraId="282E6BFF" w14:textId="0A171B9C"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65A075B4" w14:textId="56945CB2" w:rsidR="52E36194" w:rsidRDefault="52E36194" w:rsidP="52E36194">
            <w:pPr>
              <w:jc w:val="right"/>
            </w:pPr>
            <w:r w:rsidRPr="52E36194">
              <w:rPr>
                <w:rFonts w:ascii="Aptos Narrow" w:eastAsia="Aptos Narrow" w:hAnsi="Aptos Narrow" w:cs="Aptos Narrow"/>
                <w:color w:val="000000" w:themeColor="text1"/>
              </w:rPr>
              <w:t>0.49474999</w:t>
            </w:r>
          </w:p>
        </w:tc>
      </w:tr>
      <w:tr w:rsidR="52E36194" w14:paraId="2E21D013" w14:textId="77777777" w:rsidTr="52E36194">
        <w:trPr>
          <w:trHeight w:val="300"/>
        </w:trPr>
        <w:tc>
          <w:tcPr>
            <w:tcW w:w="4320" w:type="dxa"/>
          </w:tcPr>
          <w:p w14:paraId="404B5BF5" w14:textId="70FB10C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320" w:type="dxa"/>
          </w:tcPr>
          <w:p w14:paraId="13B55A0C" w14:textId="64456C8B" w:rsidR="52E36194" w:rsidRDefault="52E36194" w:rsidP="52E36194">
            <w:pPr>
              <w:jc w:val="right"/>
            </w:pPr>
            <w:r w:rsidRPr="52E36194">
              <w:rPr>
                <w:rFonts w:ascii="Aptos Narrow" w:eastAsia="Aptos Narrow" w:hAnsi="Aptos Narrow" w:cs="Aptos Narrow"/>
                <w:color w:val="000000" w:themeColor="text1"/>
              </w:rPr>
              <w:t>0.47505647</w:t>
            </w:r>
          </w:p>
        </w:tc>
      </w:tr>
      <w:tr w:rsidR="52E36194" w14:paraId="6BF19049" w14:textId="77777777" w:rsidTr="52E36194">
        <w:trPr>
          <w:trHeight w:val="300"/>
        </w:trPr>
        <w:tc>
          <w:tcPr>
            <w:tcW w:w="4320" w:type="dxa"/>
          </w:tcPr>
          <w:p w14:paraId="6759B862" w14:textId="0FED3D99"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5C08A24E" w14:textId="1CB77F2E" w:rsidR="52E36194" w:rsidRDefault="52E36194" w:rsidP="52E36194">
            <w:pPr>
              <w:jc w:val="right"/>
            </w:pPr>
            <w:r w:rsidRPr="52E36194">
              <w:rPr>
                <w:rFonts w:ascii="Aptos Narrow" w:eastAsia="Aptos Narrow" w:hAnsi="Aptos Narrow" w:cs="Aptos Narrow"/>
                <w:color w:val="000000" w:themeColor="text1"/>
              </w:rPr>
              <w:t>197952000</w:t>
            </w:r>
          </w:p>
        </w:tc>
      </w:tr>
    </w:tbl>
    <w:p w14:paraId="15BEA3E2" w14:textId="498C02E0" w:rsidR="52E36194" w:rsidRDefault="52E36194" w:rsidP="52E36194">
      <w:pPr>
        <w:rPr>
          <w:rFonts w:ascii="Arial" w:hAnsi="Arial" w:cs="Arial"/>
          <w:sz w:val="24"/>
          <w:szCs w:val="24"/>
          <w:lang w:val="es-PA"/>
        </w:rPr>
      </w:pPr>
    </w:p>
    <w:p w14:paraId="6A8F11E4" w14:textId="4A7EC836" w:rsidR="52E36194" w:rsidRDefault="6322565E" w:rsidP="52E36194">
      <w:pPr>
        <w:rPr>
          <w:rFonts w:ascii="Arial" w:hAnsi="Arial" w:cs="Arial"/>
          <w:sz w:val="24"/>
          <w:szCs w:val="24"/>
          <w:lang w:val="es-PA"/>
        </w:rPr>
      </w:pPr>
      <w:r w:rsidRPr="6322565E">
        <w:rPr>
          <w:rFonts w:ascii="Arial" w:hAnsi="Arial" w:cs="Arial"/>
          <w:sz w:val="24"/>
          <w:szCs w:val="24"/>
          <w:lang w:val="es-PA"/>
        </w:rPr>
        <w:t>La moda nos brinda el dato de cuál fue el valor que más se repitió en todo ese lapso.</w:t>
      </w:r>
    </w:p>
    <w:p w14:paraId="227A7E0E" w14:textId="1A21CD79" w:rsidR="6322565E" w:rsidRDefault="6322565E" w:rsidP="6322565E">
      <w:pPr>
        <w:rPr>
          <w:rFonts w:ascii="Arial" w:hAnsi="Arial" w:cs="Arial"/>
          <w:sz w:val="24"/>
          <w:szCs w:val="24"/>
          <w:lang w:val="es-PA"/>
        </w:rPr>
      </w:pPr>
    </w:p>
    <w:p w14:paraId="4EF808C5" w14:textId="0E977A1A" w:rsidR="6322565E" w:rsidRDefault="6322565E" w:rsidP="6322565E">
      <w:pPr>
        <w:rPr>
          <w:rFonts w:ascii="Arial" w:hAnsi="Arial" w:cs="Arial"/>
          <w:sz w:val="24"/>
          <w:szCs w:val="24"/>
          <w:lang w:val="es-PA"/>
        </w:rPr>
      </w:pPr>
    </w:p>
    <w:p w14:paraId="0B6659EC" w14:textId="661389A5" w:rsidR="6322565E" w:rsidRDefault="6322565E" w:rsidP="6322565E">
      <w:pPr>
        <w:rPr>
          <w:rFonts w:ascii="Arial" w:hAnsi="Arial" w:cs="Arial"/>
          <w:sz w:val="24"/>
          <w:szCs w:val="24"/>
          <w:lang w:val="es-PA"/>
        </w:rPr>
      </w:pPr>
    </w:p>
    <w:p w14:paraId="7DCD7D4E" w14:textId="6C4F796B" w:rsidR="6322565E" w:rsidRDefault="6322565E" w:rsidP="6322565E">
      <w:pPr>
        <w:rPr>
          <w:rFonts w:ascii="Arial" w:hAnsi="Arial" w:cs="Arial"/>
          <w:sz w:val="24"/>
          <w:szCs w:val="24"/>
          <w:lang w:val="es-PA"/>
        </w:rPr>
      </w:pPr>
    </w:p>
    <w:p w14:paraId="51EF1FE9" w14:textId="3A504D16" w:rsidR="6322565E" w:rsidRDefault="6322565E" w:rsidP="6322565E">
      <w:pPr>
        <w:rPr>
          <w:rFonts w:ascii="Arial" w:hAnsi="Arial" w:cs="Arial"/>
          <w:sz w:val="24"/>
          <w:szCs w:val="24"/>
          <w:lang w:val="es-PA"/>
        </w:rPr>
      </w:pPr>
    </w:p>
    <w:p w14:paraId="544F9DD5" w14:textId="187CB55E" w:rsidR="6322565E" w:rsidRDefault="6322565E" w:rsidP="6322565E">
      <w:pPr>
        <w:rPr>
          <w:rFonts w:ascii="Arial" w:hAnsi="Arial" w:cs="Arial"/>
          <w:sz w:val="24"/>
          <w:szCs w:val="24"/>
          <w:lang w:val="es-PA"/>
        </w:rPr>
      </w:pPr>
    </w:p>
    <w:p w14:paraId="5DB4BEC6" w14:textId="3C86D2C2" w:rsidR="27AE6113" w:rsidRDefault="6322565E" w:rsidP="6322565E">
      <w:pPr>
        <w:pStyle w:val="ListParagraph"/>
        <w:numPr>
          <w:ilvl w:val="0"/>
          <w:numId w:val="11"/>
        </w:numPr>
        <w:rPr>
          <w:rFonts w:ascii="Arial" w:hAnsi="Arial" w:cs="Arial"/>
          <w:sz w:val="24"/>
          <w:szCs w:val="24"/>
          <w:lang w:val="es-PA"/>
        </w:rPr>
      </w:pPr>
      <w:r w:rsidRPr="6322565E">
        <w:rPr>
          <w:rFonts w:ascii="Arial" w:hAnsi="Arial" w:cs="Arial"/>
          <w:sz w:val="24"/>
          <w:szCs w:val="24"/>
          <w:lang w:val="es-PA"/>
        </w:rPr>
        <w:t xml:space="preserve">Min </w:t>
      </w:r>
    </w:p>
    <w:tbl>
      <w:tblPr>
        <w:tblStyle w:val="TableGrid"/>
        <w:tblW w:w="0" w:type="auto"/>
        <w:tblInd w:w="720" w:type="dxa"/>
        <w:tblLayout w:type="fixed"/>
        <w:tblLook w:val="06A0" w:firstRow="1" w:lastRow="0" w:firstColumn="1" w:lastColumn="0" w:noHBand="1" w:noVBand="1"/>
      </w:tblPr>
      <w:tblGrid>
        <w:gridCol w:w="4320"/>
        <w:gridCol w:w="4320"/>
      </w:tblGrid>
      <w:tr w:rsidR="27AE6113" w14:paraId="18F6F828" w14:textId="77777777" w:rsidTr="6322565E">
        <w:trPr>
          <w:trHeight w:val="300"/>
        </w:trPr>
        <w:tc>
          <w:tcPr>
            <w:tcW w:w="4320" w:type="dxa"/>
          </w:tcPr>
          <w:p w14:paraId="7BA1684C" w14:textId="78B132CD" w:rsidR="27AE6113" w:rsidRDefault="27AE6113" w:rsidP="27AE6113">
            <w:pPr>
              <w:pStyle w:val="ListParagraph"/>
              <w:rPr>
                <w:rFonts w:ascii="Arial" w:hAnsi="Arial" w:cs="Arial"/>
                <w:sz w:val="24"/>
                <w:szCs w:val="24"/>
                <w:lang w:val="es-PA"/>
              </w:rPr>
            </w:pPr>
            <w:r w:rsidRPr="27AE6113">
              <w:rPr>
                <w:rFonts w:ascii="Arial" w:hAnsi="Arial" w:cs="Arial"/>
                <w:sz w:val="24"/>
                <w:szCs w:val="24"/>
                <w:lang w:val="es-PA"/>
              </w:rPr>
              <w:t xml:space="preserve">Open </w:t>
            </w:r>
          </w:p>
        </w:tc>
        <w:tc>
          <w:tcPr>
            <w:tcW w:w="4320" w:type="dxa"/>
          </w:tcPr>
          <w:p w14:paraId="43C08BF5" w14:textId="22191943" w:rsidR="6322565E" w:rsidRDefault="6322565E" w:rsidP="6322565E">
            <w:pPr>
              <w:jc w:val="right"/>
            </w:pPr>
            <w:r w:rsidRPr="6322565E">
              <w:rPr>
                <w:rFonts w:ascii="Aptos Narrow" w:eastAsia="Aptos Narrow" w:hAnsi="Aptos Narrow" w:cs="Aptos Narrow"/>
                <w:color w:val="000000" w:themeColor="text1"/>
              </w:rPr>
              <w:t>0.48300001</w:t>
            </w:r>
          </w:p>
        </w:tc>
      </w:tr>
      <w:tr w:rsidR="27AE6113" w14:paraId="48EADE0B" w14:textId="77777777" w:rsidTr="6322565E">
        <w:trPr>
          <w:trHeight w:val="300"/>
        </w:trPr>
        <w:tc>
          <w:tcPr>
            <w:tcW w:w="4320" w:type="dxa"/>
          </w:tcPr>
          <w:p w14:paraId="684B9C96" w14:textId="7F458610"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high</w:t>
            </w:r>
            <w:proofErr w:type="spellEnd"/>
          </w:p>
        </w:tc>
        <w:tc>
          <w:tcPr>
            <w:tcW w:w="4320" w:type="dxa"/>
          </w:tcPr>
          <w:p w14:paraId="362E5371" w14:textId="09B0E40B" w:rsidR="6322565E" w:rsidRDefault="6322565E" w:rsidP="6322565E">
            <w:pPr>
              <w:jc w:val="right"/>
            </w:pPr>
            <w:r w:rsidRPr="6322565E">
              <w:rPr>
                <w:rFonts w:ascii="Aptos Narrow" w:eastAsia="Aptos Narrow" w:hAnsi="Aptos Narrow" w:cs="Aptos Narrow"/>
                <w:color w:val="000000" w:themeColor="text1"/>
              </w:rPr>
              <w:t>0.48750001</w:t>
            </w:r>
          </w:p>
        </w:tc>
      </w:tr>
      <w:tr w:rsidR="27AE6113" w14:paraId="67B8726F" w14:textId="77777777" w:rsidTr="6322565E">
        <w:trPr>
          <w:trHeight w:val="300"/>
        </w:trPr>
        <w:tc>
          <w:tcPr>
            <w:tcW w:w="4320" w:type="dxa"/>
          </w:tcPr>
          <w:p w14:paraId="7E10C337" w14:textId="3FDE298A"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low</w:t>
            </w:r>
            <w:proofErr w:type="spellEnd"/>
          </w:p>
        </w:tc>
        <w:tc>
          <w:tcPr>
            <w:tcW w:w="4320" w:type="dxa"/>
          </w:tcPr>
          <w:p w14:paraId="7A41BF5C" w14:textId="0CE0AAF4" w:rsidR="6322565E" w:rsidRDefault="6322565E" w:rsidP="6322565E">
            <w:pPr>
              <w:jc w:val="right"/>
            </w:pPr>
            <w:r w:rsidRPr="6322565E">
              <w:rPr>
                <w:rFonts w:ascii="Aptos Narrow" w:eastAsia="Aptos Narrow" w:hAnsi="Aptos Narrow" w:cs="Aptos Narrow"/>
                <w:color w:val="000000" w:themeColor="text1"/>
              </w:rPr>
              <w:t>0.47350001</w:t>
            </w:r>
          </w:p>
        </w:tc>
      </w:tr>
      <w:tr w:rsidR="27AE6113" w14:paraId="2B6EC009" w14:textId="77777777" w:rsidTr="6322565E">
        <w:trPr>
          <w:trHeight w:val="300"/>
        </w:trPr>
        <w:tc>
          <w:tcPr>
            <w:tcW w:w="4320" w:type="dxa"/>
          </w:tcPr>
          <w:p w14:paraId="375A03AA" w14:textId="7AD54CE8"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close</w:t>
            </w:r>
            <w:proofErr w:type="spellEnd"/>
          </w:p>
        </w:tc>
        <w:tc>
          <w:tcPr>
            <w:tcW w:w="4320" w:type="dxa"/>
          </w:tcPr>
          <w:p w14:paraId="37326E13" w14:textId="07239C02" w:rsidR="6322565E" w:rsidRDefault="6322565E" w:rsidP="6322565E">
            <w:pPr>
              <w:jc w:val="right"/>
            </w:pPr>
            <w:r w:rsidRPr="6322565E">
              <w:rPr>
                <w:rFonts w:ascii="Aptos Narrow" w:eastAsia="Aptos Narrow" w:hAnsi="Aptos Narrow" w:cs="Aptos Narrow"/>
                <w:color w:val="000000" w:themeColor="text1"/>
              </w:rPr>
              <w:t>0.47850001</w:t>
            </w:r>
          </w:p>
        </w:tc>
      </w:tr>
      <w:tr w:rsidR="27AE6113" w14:paraId="5A96CA2C" w14:textId="77777777" w:rsidTr="6322565E">
        <w:trPr>
          <w:trHeight w:val="300"/>
        </w:trPr>
        <w:tc>
          <w:tcPr>
            <w:tcW w:w="4320" w:type="dxa"/>
          </w:tcPr>
          <w:p w14:paraId="4A6216E2" w14:textId="77E651EA"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adjclose</w:t>
            </w:r>
            <w:proofErr w:type="spellEnd"/>
          </w:p>
        </w:tc>
        <w:tc>
          <w:tcPr>
            <w:tcW w:w="4320" w:type="dxa"/>
          </w:tcPr>
          <w:p w14:paraId="0599807E" w14:textId="440018F5" w:rsidR="6322565E" w:rsidRDefault="6322565E" w:rsidP="6322565E">
            <w:pPr>
              <w:jc w:val="right"/>
            </w:pPr>
            <w:r w:rsidRPr="6322565E">
              <w:rPr>
                <w:rFonts w:ascii="Aptos Narrow" w:eastAsia="Aptos Narrow" w:hAnsi="Aptos Narrow" w:cs="Aptos Narrow"/>
                <w:color w:val="000000" w:themeColor="text1"/>
              </w:rPr>
              <w:t>0.46065357</w:t>
            </w:r>
          </w:p>
        </w:tc>
      </w:tr>
      <w:tr w:rsidR="27AE6113" w14:paraId="07081DEE" w14:textId="77777777" w:rsidTr="6322565E">
        <w:trPr>
          <w:trHeight w:val="300"/>
        </w:trPr>
        <w:tc>
          <w:tcPr>
            <w:tcW w:w="4320" w:type="dxa"/>
          </w:tcPr>
          <w:p w14:paraId="4E116455" w14:textId="49EC736F"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volume</w:t>
            </w:r>
            <w:proofErr w:type="spellEnd"/>
          </w:p>
        </w:tc>
        <w:tc>
          <w:tcPr>
            <w:tcW w:w="4320" w:type="dxa"/>
          </w:tcPr>
          <w:p w14:paraId="48223F4E" w14:textId="50AAE3E2" w:rsidR="6322565E" w:rsidRDefault="6322565E" w:rsidP="6322565E">
            <w:pPr>
              <w:jc w:val="right"/>
            </w:pPr>
            <w:r w:rsidRPr="6322565E">
              <w:rPr>
                <w:rFonts w:ascii="Aptos Narrow" w:eastAsia="Aptos Narrow" w:hAnsi="Aptos Narrow" w:cs="Aptos Narrow"/>
                <w:color w:val="000000" w:themeColor="text1"/>
              </w:rPr>
              <w:t>23672000</w:t>
            </w:r>
          </w:p>
        </w:tc>
      </w:tr>
    </w:tbl>
    <w:p w14:paraId="1553711D" w14:textId="3BAF1782" w:rsidR="27AE6113" w:rsidRDefault="27AE6113" w:rsidP="27AE6113">
      <w:pPr>
        <w:rPr>
          <w:rFonts w:ascii="Arial" w:hAnsi="Arial" w:cs="Arial"/>
          <w:sz w:val="24"/>
          <w:szCs w:val="24"/>
          <w:lang w:val="es-PA"/>
        </w:rPr>
      </w:pPr>
    </w:p>
    <w:p w14:paraId="5CB0CE47" w14:textId="79159C76" w:rsidR="27AE6113" w:rsidRDefault="6322565E" w:rsidP="27AE6113">
      <w:pPr>
        <w:rPr>
          <w:rFonts w:ascii="Arial" w:hAnsi="Arial" w:cs="Arial"/>
          <w:sz w:val="24"/>
          <w:szCs w:val="24"/>
          <w:lang w:val="es-PA"/>
        </w:rPr>
      </w:pPr>
      <w:r w:rsidRPr="6322565E">
        <w:rPr>
          <w:rFonts w:ascii="Arial" w:hAnsi="Arial" w:cs="Arial"/>
          <w:sz w:val="24"/>
          <w:szCs w:val="24"/>
          <w:lang w:val="es-PA"/>
        </w:rPr>
        <w:t>Con el mínimo inferimos la venta más baja en todo en cada una de las columnas</w:t>
      </w:r>
    </w:p>
    <w:p w14:paraId="58D31A49" w14:textId="46E71F06" w:rsidR="6322565E" w:rsidRDefault="6322565E" w:rsidP="6322565E">
      <w:pPr>
        <w:rPr>
          <w:rFonts w:ascii="Arial" w:hAnsi="Arial" w:cs="Arial"/>
          <w:sz w:val="24"/>
          <w:szCs w:val="24"/>
          <w:lang w:val="es-PA"/>
        </w:rPr>
      </w:pPr>
    </w:p>
    <w:p w14:paraId="087EC35F" w14:textId="44F72DF5" w:rsidR="27AE6113" w:rsidRDefault="27AE6113" w:rsidP="27AE6113">
      <w:pPr>
        <w:rPr>
          <w:rFonts w:ascii="Arial" w:hAnsi="Arial" w:cs="Arial"/>
          <w:sz w:val="24"/>
          <w:szCs w:val="24"/>
          <w:lang w:val="es-PA"/>
        </w:rPr>
      </w:pPr>
    </w:p>
    <w:p w14:paraId="2CD60B41" w14:textId="230865DA" w:rsidR="27AE6113" w:rsidRDefault="27AE6113" w:rsidP="27AE6113">
      <w:pPr>
        <w:rPr>
          <w:rFonts w:ascii="Arial" w:hAnsi="Arial" w:cs="Arial"/>
          <w:sz w:val="24"/>
          <w:szCs w:val="24"/>
          <w:lang w:val="es-PA"/>
        </w:rPr>
      </w:pPr>
    </w:p>
    <w:p w14:paraId="6A2B350D" w14:textId="6A1439C5" w:rsidR="27AE6113" w:rsidRDefault="27AE6113" w:rsidP="27AE6113">
      <w:pPr>
        <w:rPr>
          <w:rFonts w:ascii="Arial" w:hAnsi="Arial" w:cs="Arial"/>
          <w:sz w:val="24"/>
          <w:szCs w:val="24"/>
          <w:lang w:val="es-PA"/>
        </w:rPr>
      </w:pPr>
    </w:p>
    <w:p w14:paraId="64B10F84" w14:textId="12983D0F" w:rsidR="27AE6113" w:rsidRDefault="27AE6113" w:rsidP="27AE6113">
      <w:pPr>
        <w:rPr>
          <w:rFonts w:ascii="Arial" w:hAnsi="Arial" w:cs="Arial"/>
          <w:sz w:val="24"/>
          <w:szCs w:val="24"/>
          <w:lang w:val="es-PA"/>
        </w:rPr>
      </w:pPr>
    </w:p>
    <w:p w14:paraId="55864092" w14:textId="71699F20" w:rsidR="27AE6113" w:rsidRDefault="27AE6113" w:rsidP="27AE6113">
      <w:pPr>
        <w:rPr>
          <w:rFonts w:ascii="Arial" w:hAnsi="Arial" w:cs="Arial"/>
          <w:sz w:val="24"/>
          <w:szCs w:val="24"/>
          <w:lang w:val="es-PA"/>
        </w:rPr>
      </w:pPr>
    </w:p>
    <w:p w14:paraId="62947206" w14:textId="77777777" w:rsidR="0048669B" w:rsidRDefault="0048669B" w:rsidP="27AE6113">
      <w:pPr>
        <w:rPr>
          <w:rFonts w:ascii="Arial" w:hAnsi="Arial" w:cs="Arial"/>
          <w:sz w:val="24"/>
          <w:szCs w:val="24"/>
          <w:lang w:val="es-PA"/>
        </w:rPr>
      </w:pPr>
    </w:p>
    <w:p w14:paraId="087FD9C2" w14:textId="77777777" w:rsidR="0048669B" w:rsidRDefault="0048669B" w:rsidP="27AE6113">
      <w:pPr>
        <w:rPr>
          <w:rFonts w:ascii="Arial" w:hAnsi="Arial" w:cs="Arial"/>
          <w:sz w:val="24"/>
          <w:szCs w:val="24"/>
          <w:lang w:val="es-PA"/>
        </w:rPr>
      </w:pPr>
    </w:p>
    <w:p w14:paraId="17B5A8D6" w14:textId="2FE291BF" w:rsidR="27AE6113" w:rsidRDefault="27AE6113" w:rsidP="27AE6113">
      <w:pPr>
        <w:rPr>
          <w:rFonts w:ascii="Arial" w:hAnsi="Arial" w:cs="Arial"/>
          <w:sz w:val="24"/>
          <w:szCs w:val="24"/>
          <w:lang w:val="es-PA"/>
        </w:rPr>
      </w:pPr>
    </w:p>
    <w:p w14:paraId="3A086D96" w14:textId="166B68F8" w:rsidR="52E36194" w:rsidRDefault="27AE6113" w:rsidP="52E36194">
      <w:pPr>
        <w:pStyle w:val="ListParagraph"/>
        <w:numPr>
          <w:ilvl w:val="0"/>
          <w:numId w:val="3"/>
        </w:numPr>
        <w:rPr>
          <w:rFonts w:ascii="Arial" w:hAnsi="Arial" w:cs="Arial"/>
          <w:sz w:val="24"/>
          <w:szCs w:val="24"/>
          <w:lang w:val="es-PA"/>
        </w:rPr>
      </w:pPr>
      <w:proofErr w:type="spellStart"/>
      <w:r w:rsidRPr="27AE6113">
        <w:rPr>
          <w:rFonts w:ascii="Arial" w:hAnsi="Arial" w:cs="Arial"/>
          <w:sz w:val="24"/>
          <w:szCs w:val="24"/>
          <w:lang w:val="es-PA"/>
        </w:rPr>
        <w:lastRenderedPageBreak/>
        <w:t>max</w:t>
      </w:r>
      <w:proofErr w:type="spellEnd"/>
    </w:p>
    <w:tbl>
      <w:tblPr>
        <w:tblStyle w:val="TableGrid"/>
        <w:tblW w:w="0" w:type="auto"/>
        <w:tblInd w:w="720" w:type="dxa"/>
        <w:tblLayout w:type="fixed"/>
        <w:tblLook w:val="06A0" w:firstRow="1" w:lastRow="0" w:firstColumn="1" w:lastColumn="0" w:noHBand="1" w:noVBand="1"/>
      </w:tblPr>
      <w:tblGrid>
        <w:gridCol w:w="4320"/>
        <w:gridCol w:w="4320"/>
      </w:tblGrid>
      <w:tr w:rsidR="52E36194" w14:paraId="62D29104" w14:textId="77777777" w:rsidTr="27AE6113">
        <w:trPr>
          <w:trHeight w:val="300"/>
        </w:trPr>
        <w:tc>
          <w:tcPr>
            <w:tcW w:w="4320" w:type="dxa"/>
          </w:tcPr>
          <w:p w14:paraId="3D4344BE" w14:textId="42F23E3D"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 xml:space="preserve">Open </w:t>
            </w:r>
          </w:p>
        </w:tc>
        <w:tc>
          <w:tcPr>
            <w:tcW w:w="4320" w:type="dxa"/>
          </w:tcPr>
          <w:p w14:paraId="2A69A4B1" w14:textId="292EB3C9" w:rsidR="27AE6113" w:rsidRDefault="27AE6113" w:rsidP="27AE6113">
            <w:pPr>
              <w:jc w:val="right"/>
            </w:pPr>
            <w:r w:rsidRPr="27AE6113">
              <w:rPr>
                <w:rFonts w:ascii="Aptos Narrow" w:eastAsia="Aptos Narrow" w:hAnsi="Aptos Narrow" w:cs="Aptos Narrow"/>
                <w:color w:val="000000" w:themeColor="text1"/>
              </w:rPr>
              <w:t>0.51674998</w:t>
            </w:r>
          </w:p>
        </w:tc>
      </w:tr>
      <w:tr w:rsidR="52E36194" w14:paraId="40DA125A" w14:textId="77777777" w:rsidTr="27AE6113">
        <w:trPr>
          <w:trHeight w:val="300"/>
        </w:trPr>
        <w:tc>
          <w:tcPr>
            <w:tcW w:w="4320" w:type="dxa"/>
          </w:tcPr>
          <w:p w14:paraId="5C4B9EEA" w14:textId="0C268AA9"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313E1A73" w14:textId="169D608B" w:rsidR="27AE6113" w:rsidRDefault="27AE6113" w:rsidP="27AE6113">
            <w:pPr>
              <w:jc w:val="right"/>
            </w:pPr>
            <w:r w:rsidRPr="27AE6113">
              <w:rPr>
                <w:rFonts w:ascii="Aptos Narrow" w:eastAsia="Aptos Narrow" w:hAnsi="Aptos Narrow" w:cs="Aptos Narrow"/>
                <w:color w:val="000000" w:themeColor="text1"/>
              </w:rPr>
              <w:t>0.51875001</w:t>
            </w:r>
          </w:p>
        </w:tc>
      </w:tr>
      <w:tr w:rsidR="52E36194" w14:paraId="3D09D73E" w14:textId="77777777" w:rsidTr="27AE6113">
        <w:trPr>
          <w:trHeight w:val="300"/>
        </w:trPr>
        <w:tc>
          <w:tcPr>
            <w:tcW w:w="4320" w:type="dxa"/>
          </w:tcPr>
          <w:p w14:paraId="0ED2747A" w14:textId="57A9D96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2168FC76" w14:textId="49E3ACE9" w:rsidR="27AE6113" w:rsidRDefault="27AE6113" w:rsidP="27AE6113">
            <w:pPr>
              <w:jc w:val="right"/>
            </w:pPr>
            <w:r w:rsidRPr="27AE6113">
              <w:rPr>
                <w:rFonts w:ascii="Aptos Narrow" w:eastAsia="Aptos Narrow" w:hAnsi="Aptos Narrow" w:cs="Aptos Narrow"/>
                <w:color w:val="000000" w:themeColor="text1"/>
              </w:rPr>
              <w:t>0.51249999</w:t>
            </w:r>
          </w:p>
        </w:tc>
      </w:tr>
      <w:tr w:rsidR="52E36194" w14:paraId="0CF876E3" w14:textId="77777777" w:rsidTr="27AE6113">
        <w:trPr>
          <w:trHeight w:val="300"/>
        </w:trPr>
        <w:tc>
          <w:tcPr>
            <w:tcW w:w="4320" w:type="dxa"/>
          </w:tcPr>
          <w:p w14:paraId="237B758D" w14:textId="358E723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26736193" w14:textId="21931F99" w:rsidR="27AE6113" w:rsidRDefault="27AE6113" w:rsidP="27AE6113">
            <w:pPr>
              <w:jc w:val="right"/>
            </w:pPr>
            <w:r w:rsidRPr="27AE6113">
              <w:rPr>
                <w:rFonts w:ascii="Aptos Narrow" w:eastAsia="Aptos Narrow" w:hAnsi="Aptos Narrow" w:cs="Aptos Narrow"/>
                <w:color w:val="000000" w:themeColor="text1"/>
              </w:rPr>
              <w:t>0.51775002</w:t>
            </w:r>
          </w:p>
        </w:tc>
      </w:tr>
      <w:tr w:rsidR="52E36194" w14:paraId="30ED3602" w14:textId="77777777" w:rsidTr="27AE6113">
        <w:trPr>
          <w:trHeight w:val="300"/>
        </w:trPr>
        <w:tc>
          <w:tcPr>
            <w:tcW w:w="4320" w:type="dxa"/>
          </w:tcPr>
          <w:p w14:paraId="6F93A82B" w14:textId="0DBE8FEF"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Adjclose</w:t>
            </w:r>
            <w:proofErr w:type="spellEnd"/>
          </w:p>
        </w:tc>
        <w:tc>
          <w:tcPr>
            <w:tcW w:w="4320" w:type="dxa"/>
          </w:tcPr>
          <w:p w14:paraId="7BAC5465" w14:textId="1D2D9A07" w:rsidR="27AE6113" w:rsidRDefault="27AE6113" w:rsidP="27AE6113">
            <w:pPr>
              <w:jc w:val="right"/>
            </w:pPr>
            <w:r w:rsidRPr="27AE6113">
              <w:rPr>
                <w:rFonts w:ascii="Aptos Narrow" w:eastAsia="Aptos Narrow" w:hAnsi="Aptos Narrow" w:cs="Aptos Narrow"/>
                <w:color w:val="000000" w:themeColor="text1"/>
              </w:rPr>
              <w:t>0.497141</w:t>
            </w:r>
          </w:p>
        </w:tc>
      </w:tr>
      <w:tr w:rsidR="52E36194" w14:paraId="52AB43DD" w14:textId="77777777" w:rsidTr="27AE6113">
        <w:trPr>
          <w:trHeight w:val="300"/>
        </w:trPr>
        <w:tc>
          <w:tcPr>
            <w:tcW w:w="4320" w:type="dxa"/>
          </w:tcPr>
          <w:p w14:paraId="0BD17C3A" w14:textId="3D7ADD3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2552BBF4" w14:textId="7E2A78C5" w:rsidR="27AE6113" w:rsidRDefault="27AE6113" w:rsidP="27AE6113">
            <w:pPr>
              <w:jc w:val="right"/>
            </w:pPr>
            <w:r w:rsidRPr="27AE6113">
              <w:rPr>
                <w:rFonts w:ascii="Aptos Narrow" w:eastAsia="Aptos Narrow" w:hAnsi="Aptos Narrow" w:cs="Aptos Narrow"/>
                <w:color w:val="000000" w:themeColor="text1"/>
              </w:rPr>
              <w:t>357948000</w:t>
            </w:r>
          </w:p>
        </w:tc>
      </w:tr>
    </w:tbl>
    <w:p w14:paraId="7B5E6919" w14:textId="17C049B2" w:rsidR="52E36194" w:rsidRDefault="52E36194" w:rsidP="52E36194">
      <w:pPr>
        <w:rPr>
          <w:rFonts w:ascii="Arial" w:hAnsi="Arial" w:cs="Arial"/>
          <w:sz w:val="24"/>
          <w:szCs w:val="24"/>
          <w:lang w:val="es-PA"/>
        </w:rPr>
      </w:pPr>
    </w:p>
    <w:p w14:paraId="4EF5AC16" w14:textId="0D092D66" w:rsidR="6322565E" w:rsidRDefault="6322565E" w:rsidP="6322565E">
      <w:pPr>
        <w:rPr>
          <w:rFonts w:ascii="Arial" w:hAnsi="Arial" w:cs="Arial"/>
          <w:sz w:val="24"/>
          <w:szCs w:val="24"/>
          <w:lang w:val="es-PA"/>
        </w:rPr>
      </w:pPr>
      <w:r w:rsidRPr="6322565E">
        <w:rPr>
          <w:rFonts w:ascii="Arial" w:hAnsi="Arial" w:cs="Arial"/>
          <w:sz w:val="24"/>
          <w:szCs w:val="24"/>
          <w:lang w:val="es-PA"/>
        </w:rPr>
        <w:t>El máximo nos dice el valor más alto en todas las columnas</w:t>
      </w:r>
    </w:p>
    <w:p w14:paraId="1543BB91" w14:textId="4891D2F4" w:rsidR="6322565E" w:rsidRDefault="6322565E" w:rsidP="6322565E">
      <w:pPr>
        <w:rPr>
          <w:rFonts w:ascii="Arial" w:hAnsi="Arial" w:cs="Arial"/>
          <w:sz w:val="24"/>
          <w:szCs w:val="24"/>
          <w:lang w:val="es-PA"/>
        </w:rPr>
      </w:pPr>
    </w:p>
    <w:p w14:paraId="517D2E16" w14:textId="554738F6" w:rsidR="6322565E" w:rsidRDefault="6322565E" w:rsidP="6322565E">
      <w:pPr>
        <w:rPr>
          <w:rFonts w:ascii="Arial" w:hAnsi="Arial" w:cs="Arial"/>
          <w:sz w:val="24"/>
          <w:szCs w:val="24"/>
          <w:lang w:val="es-PA"/>
        </w:rPr>
      </w:pPr>
    </w:p>
    <w:p w14:paraId="5158298C" w14:textId="41F4E7C7" w:rsidR="6322565E" w:rsidRDefault="6322565E" w:rsidP="6322565E">
      <w:pPr>
        <w:rPr>
          <w:rFonts w:ascii="Arial" w:hAnsi="Arial" w:cs="Arial"/>
          <w:sz w:val="24"/>
          <w:szCs w:val="24"/>
          <w:lang w:val="es-PA"/>
        </w:rPr>
      </w:pPr>
    </w:p>
    <w:p w14:paraId="26A31F01" w14:textId="70A8C42B" w:rsidR="6322565E" w:rsidRDefault="6322565E" w:rsidP="6322565E">
      <w:pPr>
        <w:rPr>
          <w:rFonts w:ascii="Arial" w:hAnsi="Arial" w:cs="Arial"/>
          <w:sz w:val="24"/>
          <w:szCs w:val="24"/>
          <w:lang w:val="es-PA"/>
        </w:rPr>
      </w:pPr>
    </w:p>
    <w:p w14:paraId="5EF723A9" w14:textId="555C6D89" w:rsidR="52E36194" w:rsidRDefault="52E36194" w:rsidP="52E36194">
      <w:pPr>
        <w:rPr>
          <w:rFonts w:ascii="Arial" w:hAnsi="Arial" w:cs="Arial"/>
          <w:sz w:val="24"/>
          <w:szCs w:val="24"/>
          <w:lang w:val="es-PA"/>
        </w:rPr>
      </w:pPr>
    </w:p>
    <w:p w14:paraId="4A6D8FC9" w14:textId="4BFC7E54" w:rsidR="52E36194" w:rsidRDefault="52E36194" w:rsidP="52E36194">
      <w:pPr>
        <w:rPr>
          <w:rFonts w:ascii="Arial" w:hAnsi="Arial" w:cs="Arial"/>
          <w:sz w:val="18"/>
          <w:szCs w:val="18"/>
          <w:lang w:val="es-PA"/>
        </w:rPr>
      </w:pPr>
      <w:r w:rsidRPr="52E36194">
        <w:rPr>
          <w:rFonts w:ascii="Arial" w:hAnsi="Arial" w:cs="Arial"/>
          <w:sz w:val="24"/>
          <w:szCs w:val="24"/>
          <w:lang w:val="es-PA"/>
        </w:rPr>
        <w:t xml:space="preserve">                                    </w:t>
      </w:r>
    </w:p>
    <w:p w14:paraId="7E900C95" w14:textId="0E5FFDB4" w:rsidR="52E36194" w:rsidRDefault="52E36194" w:rsidP="52E36194">
      <w:pPr>
        <w:pStyle w:val="ListParagraph"/>
        <w:numPr>
          <w:ilvl w:val="0"/>
          <w:numId w:val="6"/>
        </w:numPr>
        <w:rPr>
          <w:rFonts w:ascii="Arial" w:hAnsi="Arial" w:cs="Arial"/>
          <w:b/>
          <w:bCs/>
          <w:sz w:val="24"/>
          <w:szCs w:val="24"/>
          <w:lang w:val="es-PA"/>
        </w:rPr>
      </w:pPr>
      <w:r w:rsidRPr="52E36194">
        <w:rPr>
          <w:rFonts w:ascii="Arial" w:hAnsi="Arial" w:cs="Arial"/>
          <w:b/>
          <w:bCs/>
          <w:sz w:val="24"/>
          <w:szCs w:val="24"/>
          <w:lang w:val="es-PA"/>
        </w:rPr>
        <w:t>Media</w:t>
      </w:r>
    </w:p>
    <w:tbl>
      <w:tblPr>
        <w:tblStyle w:val="TableGrid"/>
        <w:tblW w:w="0" w:type="auto"/>
        <w:tblLayout w:type="fixed"/>
        <w:tblLook w:val="06A0" w:firstRow="1" w:lastRow="0" w:firstColumn="1" w:lastColumn="0" w:noHBand="1" w:noVBand="1"/>
      </w:tblPr>
      <w:tblGrid>
        <w:gridCol w:w="4680"/>
        <w:gridCol w:w="4680"/>
      </w:tblGrid>
      <w:tr w:rsidR="52E36194" w14:paraId="7C9C244B" w14:textId="77777777" w:rsidTr="52E36194">
        <w:trPr>
          <w:trHeight w:val="300"/>
        </w:trPr>
        <w:tc>
          <w:tcPr>
            <w:tcW w:w="4680" w:type="dxa"/>
          </w:tcPr>
          <w:p w14:paraId="51E55776" w14:textId="447B30FE" w:rsidR="52E36194" w:rsidRDefault="52E36194" w:rsidP="52E36194">
            <w:pPr>
              <w:rPr>
                <w:rFonts w:ascii="Arial" w:hAnsi="Arial" w:cs="Arial"/>
                <w:sz w:val="24"/>
                <w:szCs w:val="24"/>
                <w:lang w:val="es-PA"/>
              </w:rPr>
            </w:pPr>
            <w:r w:rsidRPr="52E36194">
              <w:rPr>
                <w:rFonts w:ascii="Arial" w:hAnsi="Arial" w:cs="Arial"/>
                <w:sz w:val="24"/>
                <w:szCs w:val="24"/>
                <w:lang w:val="es-PA"/>
              </w:rPr>
              <w:t>Media open</w:t>
            </w:r>
          </w:p>
        </w:tc>
        <w:tc>
          <w:tcPr>
            <w:tcW w:w="4680" w:type="dxa"/>
          </w:tcPr>
          <w:p w14:paraId="1FA0BC1E" w14:textId="4DE9E4C4" w:rsidR="52E36194" w:rsidRDefault="52E36194" w:rsidP="52E36194">
            <w:pPr>
              <w:jc w:val="right"/>
            </w:pPr>
            <w:r w:rsidRPr="52E36194">
              <w:rPr>
                <w:rFonts w:ascii="Aptos Narrow" w:eastAsia="Aptos Narrow" w:hAnsi="Aptos Narrow" w:cs="Aptos Narrow"/>
                <w:color w:val="000000" w:themeColor="text1"/>
              </w:rPr>
              <w:t>0.4965</w:t>
            </w:r>
          </w:p>
        </w:tc>
      </w:tr>
      <w:tr w:rsidR="52E36194" w14:paraId="0B97A6BD" w14:textId="77777777" w:rsidTr="52E36194">
        <w:trPr>
          <w:trHeight w:val="300"/>
        </w:trPr>
        <w:tc>
          <w:tcPr>
            <w:tcW w:w="4680" w:type="dxa"/>
          </w:tcPr>
          <w:p w14:paraId="217B7BF9" w14:textId="792DBDBA"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high</w:t>
            </w:r>
            <w:proofErr w:type="spellEnd"/>
          </w:p>
        </w:tc>
        <w:tc>
          <w:tcPr>
            <w:tcW w:w="4680" w:type="dxa"/>
          </w:tcPr>
          <w:p w14:paraId="2C6AC8F7" w14:textId="0F9E1463" w:rsidR="52E36194" w:rsidRDefault="52E36194" w:rsidP="52E36194">
            <w:pPr>
              <w:jc w:val="right"/>
            </w:pPr>
            <w:r w:rsidRPr="52E36194">
              <w:rPr>
                <w:rFonts w:ascii="Aptos Narrow" w:eastAsia="Aptos Narrow" w:hAnsi="Aptos Narrow" w:cs="Aptos Narrow"/>
                <w:color w:val="000000" w:themeColor="text1"/>
              </w:rPr>
              <w:t>0.50282143</w:t>
            </w:r>
          </w:p>
        </w:tc>
      </w:tr>
      <w:tr w:rsidR="52E36194" w14:paraId="54890147" w14:textId="77777777" w:rsidTr="52E36194">
        <w:trPr>
          <w:trHeight w:val="300"/>
        </w:trPr>
        <w:tc>
          <w:tcPr>
            <w:tcW w:w="4680" w:type="dxa"/>
          </w:tcPr>
          <w:p w14:paraId="1200F1DC" w14:textId="235D92D4"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low</w:t>
            </w:r>
            <w:proofErr w:type="spellEnd"/>
          </w:p>
        </w:tc>
        <w:tc>
          <w:tcPr>
            <w:tcW w:w="4680" w:type="dxa"/>
          </w:tcPr>
          <w:p w14:paraId="26FBEC85" w14:textId="04F638E6" w:rsidR="52E36194" w:rsidRDefault="52E36194" w:rsidP="52E36194">
            <w:pPr>
              <w:jc w:val="right"/>
            </w:pPr>
            <w:r w:rsidRPr="52E36194">
              <w:rPr>
                <w:rFonts w:ascii="Aptos Narrow" w:eastAsia="Aptos Narrow" w:hAnsi="Aptos Narrow" w:cs="Aptos Narrow"/>
                <w:color w:val="000000" w:themeColor="text1"/>
              </w:rPr>
              <w:t>0.49029762</w:t>
            </w:r>
          </w:p>
        </w:tc>
      </w:tr>
      <w:tr w:rsidR="52E36194" w14:paraId="6FEFC262" w14:textId="77777777" w:rsidTr="52E36194">
        <w:trPr>
          <w:trHeight w:val="300"/>
        </w:trPr>
        <w:tc>
          <w:tcPr>
            <w:tcW w:w="4680" w:type="dxa"/>
          </w:tcPr>
          <w:p w14:paraId="6FD9EE4D" w14:textId="50A66B67"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close</w:t>
            </w:r>
            <w:proofErr w:type="spellEnd"/>
          </w:p>
        </w:tc>
        <w:tc>
          <w:tcPr>
            <w:tcW w:w="4680" w:type="dxa"/>
          </w:tcPr>
          <w:p w14:paraId="3090CDCB" w14:textId="77C661FA" w:rsidR="52E36194" w:rsidRDefault="52E36194" w:rsidP="52E36194">
            <w:pPr>
              <w:jc w:val="right"/>
            </w:pPr>
            <w:r w:rsidRPr="52E36194">
              <w:rPr>
                <w:rFonts w:ascii="Aptos Narrow" w:eastAsia="Aptos Narrow" w:hAnsi="Aptos Narrow" w:cs="Aptos Narrow"/>
                <w:color w:val="000000" w:themeColor="text1"/>
              </w:rPr>
              <w:t>0.49578571</w:t>
            </w:r>
          </w:p>
        </w:tc>
      </w:tr>
      <w:tr w:rsidR="52E36194" w14:paraId="0F81976A" w14:textId="77777777" w:rsidTr="52E36194">
        <w:trPr>
          <w:trHeight w:val="300"/>
        </w:trPr>
        <w:tc>
          <w:tcPr>
            <w:tcW w:w="4680" w:type="dxa"/>
          </w:tcPr>
          <w:p w14:paraId="1F0C3CB7" w14:textId="2C9023F9"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680" w:type="dxa"/>
          </w:tcPr>
          <w:p w14:paraId="4F984F3C" w14:textId="5FF33BFE" w:rsidR="52E36194" w:rsidRDefault="52E36194" w:rsidP="52E36194">
            <w:pPr>
              <w:jc w:val="right"/>
            </w:pPr>
            <w:r w:rsidRPr="52E36194">
              <w:rPr>
                <w:rFonts w:ascii="Aptos Narrow" w:eastAsia="Aptos Narrow" w:hAnsi="Aptos Narrow" w:cs="Aptos Narrow"/>
                <w:color w:val="000000" w:themeColor="text1"/>
              </w:rPr>
              <w:t>0.47666077</w:t>
            </w:r>
          </w:p>
        </w:tc>
      </w:tr>
      <w:tr w:rsidR="52E36194" w14:paraId="64823B0A" w14:textId="77777777" w:rsidTr="52E36194">
        <w:trPr>
          <w:trHeight w:val="300"/>
        </w:trPr>
        <w:tc>
          <w:tcPr>
            <w:tcW w:w="4680" w:type="dxa"/>
          </w:tcPr>
          <w:p w14:paraId="72113BB1" w14:textId="1E7F168E"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volume</w:t>
            </w:r>
            <w:proofErr w:type="spellEnd"/>
          </w:p>
        </w:tc>
        <w:tc>
          <w:tcPr>
            <w:tcW w:w="4680" w:type="dxa"/>
          </w:tcPr>
          <w:p w14:paraId="32AA861E" w14:textId="048EFFA6" w:rsidR="52E36194" w:rsidRDefault="52E36194" w:rsidP="52E36194">
            <w:pPr>
              <w:jc w:val="right"/>
            </w:pPr>
            <w:r w:rsidRPr="52E36194">
              <w:rPr>
                <w:rFonts w:ascii="Aptos Narrow" w:eastAsia="Aptos Narrow" w:hAnsi="Aptos Narrow" w:cs="Aptos Narrow"/>
                <w:color w:val="000000" w:themeColor="text1"/>
              </w:rPr>
              <w:t>203389524</w:t>
            </w:r>
          </w:p>
        </w:tc>
      </w:tr>
    </w:tbl>
    <w:p w14:paraId="1EC8C67D" w14:textId="47ADD743" w:rsidR="52E36194" w:rsidRDefault="52E36194" w:rsidP="52E36194">
      <w:pPr>
        <w:rPr>
          <w:rFonts w:ascii="Arial" w:hAnsi="Arial" w:cs="Arial"/>
          <w:b/>
          <w:bCs/>
          <w:sz w:val="24"/>
          <w:szCs w:val="24"/>
          <w:lang w:val="es-PA"/>
        </w:rPr>
      </w:pPr>
    </w:p>
    <w:p w14:paraId="302B0F72" w14:textId="63A7E6DD" w:rsidR="52E36194" w:rsidRDefault="6322565E" w:rsidP="52E36194">
      <w:pPr>
        <w:rPr>
          <w:rFonts w:ascii="Arial" w:hAnsi="Arial" w:cs="Arial"/>
          <w:sz w:val="24"/>
          <w:szCs w:val="24"/>
        </w:rPr>
      </w:pPr>
      <w:r w:rsidRPr="6322565E">
        <w:rPr>
          <w:rFonts w:ascii="Arial" w:hAnsi="Arial" w:cs="Arial"/>
          <w:sz w:val="24"/>
          <w:szCs w:val="24"/>
        </w:rPr>
        <w:t xml:space="preserve">La media nos sirve para conocer el valor central de todos los datos, y ver si se </w:t>
      </w:r>
      <w:proofErr w:type="gramStart"/>
      <w:r w:rsidRPr="6322565E">
        <w:rPr>
          <w:rFonts w:ascii="Arial" w:hAnsi="Arial" w:cs="Arial"/>
          <w:sz w:val="24"/>
          <w:szCs w:val="24"/>
        </w:rPr>
        <w:t>mantuvieron  durante</w:t>
      </w:r>
      <w:proofErr w:type="gramEnd"/>
      <w:r w:rsidRPr="6322565E">
        <w:rPr>
          <w:rFonts w:ascii="Arial" w:hAnsi="Arial" w:cs="Arial"/>
          <w:sz w:val="24"/>
          <w:szCs w:val="24"/>
        </w:rPr>
        <w:t xml:space="preserve"> ese día. </w:t>
      </w:r>
    </w:p>
    <w:p w14:paraId="578D2FEA" w14:textId="7C61D2B1" w:rsidR="52E36194" w:rsidRDefault="52E36194" w:rsidP="52E36194">
      <w:pPr>
        <w:rPr>
          <w:rFonts w:ascii="Arial" w:hAnsi="Arial" w:cs="Arial"/>
          <w:sz w:val="24"/>
          <w:szCs w:val="24"/>
          <w:lang w:val="es-PA"/>
        </w:rPr>
      </w:pPr>
    </w:p>
    <w:p w14:paraId="2C98328C" w14:textId="3A2355A1" w:rsidR="52E36194" w:rsidRDefault="52E36194" w:rsidP="52E36194">
      <w:pPr>
        <w:rPr>
          <w:rFonts w:ascii="Arial" w:hAnsi="Arial" w:cs="Arial"/>
          <w:b/>
          <w:bCs/>
          <w:sz w:val="24"/>
          <w:szCs w:val="24"/>
          <w:lang w:val="es-PA"/>
        </w:rPr>
      </w:pPr>
    </w:p>
    <w:p w14:paraId="6654D0DE" w14:textId="043AE9E8" w:rsidR="52E36194" w:rsidRDefault="52E36194" w:rsidP="52E36194">
      <w:pPr>
        <w:rPr>
          <w:rFonts w:ascii="Arial" w:hAnsi="Arial" w:cs="Arial"/>
          <w:b/>
          <w:bCs/>
          <w:sz w:val="24"/>
          <w:szCs w:val="24"/>
          <w:lang w:val="es-PA"/>
        </w:rPr>
      </w:pPr>
    </w:p>
    <w:p w14:paraId="2C85323D" w14:textId="1EE39675" w:rsidR="52E36194" w:rsidRDefault="52E36194" w:rsidP="52E36194">
      <w:pPr>
        <w:rPr>
          <w:rFonts w:ascii="Arial" w:hAnsi="Arial" w:cs="Arial"/>
          <w:b/>
          <w:bCs/>
          <w:sz w:val="24"/>
          <w:szCs w:val="24"/>
          <w:lang w:val="es-PA"/>
        </w:rPr>
      </w:pPr>
    </w:p>
    <w:p w14:paraId="7EF8B9DC" w14:textId="30EFA7D7" w:rsidR="52E36194" w:rsidRDefault="52E36194" w:rsidP="52E36194">
      <w:pPr>
        <w:rPr>
          <w:rFonts w:ascii="Arial" w:hAnsi="Arial" w:cs="Arial"/>
          <w:b/>
          <w:bCs/>
          <w:sz w:val="24"/>
          <w:szCs w:val="24"/>
          <w:lang w:val="es-PA"/>
        </w:rPr>
      </w:pPr>
    </w:p>
    <w:p w14:paraId="1EF7D665" w14:textId="4B62BA54" w:rsidR="52E36194" w:rsidRDefault="52E36194" w:rsidP="52E36194">
      <w:pPr>
        <w:rPr>
          <w:rFonts w:ascii="Arial" w:hAnsi="Arial" w:cs="Arial"/>
          <w:b/>
          <w:bCs/>
          <w:sz w:val="24"/>
          <w:szCs w:val="24"/>
          <w:lang w:val="es-PA"/>
        </w:rPr>
      </w:pPr>
    </w:p>
    <w:p w14:paraId="74396D9F" w14:textId="480931A4" w:rsidR="52E36194" w:rsidRDefault="52E36194" w:rsidP="52E36194">
      <w:pPr>
        <w:rPr>
          <w:rFonts w:ascii="Arial" w:hAnsi="Arial" w:cs="Arial"/>
          <w:b/>
          <w:bCs/>
          <w:sz w:val="24"/>
          <w:szCs w:val="24"/>
          <w:lang w:val="es-PA"/>
        </w:rPr>
      </w:pPr>
    </w:p>
    <w:p w14:paraId="21EE6FD3" w14:textId="77777777" w:rsidR="00C92052" w:rsidRDefault="00C92052" w:rsidP="001D76B4">
      <w:pPr>
        <w:rPr>
          <w:rFonts w:ascii="Arial" w:hAnsi="Arial" w:cs="Arial"/>
          <w:b/>
          <w:bCs/>
          <w:sz w:val="24"/>
          <w:szCs w:val="24"/>
          <w:lang w:val="es-PA"/>
        </w:rPr>
      </w:pPr>
    </w:p>
    <w:p w14:paraId="496BE100" w14:textId="7A22BE60" w:rsidR="00BD7A74" w:rsidRDefault="00BD7A74" w:rsidP="001D76B4">
      <w:pPr>
        <w:rPr>
          <w:rFonts w:ascii="Arial" w:hAnsi="Arial" w:cs="Arial"/>
          <w:b/>
          <w:bCs/>
          <w:sz w:val="24"/>
          <w:szCs w:val="24"/>
          <w:lang w:val="es-PA"/>
        </w:rPr>
      </w:pPr>
      <w:r>
        <w:rPr>
          <w:rFonts w:ascii="Arial" w:hAnsi="Arial" w:cs="Arial"/>
          <w:b/>
          <w:bCs/>
          <w:sz w:val="24"/>
          <w:szCs w:val="24"/>
          <w:lang w:val="es-PA"/>
        </w:rPr>
        <w:lastRenderedPageBreak/>
        <w:t>Análisis Inferencial</w:t>
      </w:r>
    </w:p>
    <w:p w14:paraId="04265BD4" w14:textId="1B55A849" w:rsidR="00400074" w:rsidRDefault="27AE6113">
      <w:pPr>
        <w:rPr>
          <w:rFonts w:ascii="Arial" w:hAnsi="Arial" w:cs="Arial"/>
          <w:b/>
          <w:bCs/>
          <w:sz w:val="24"/>
          <w:szCs w:val="24"/>
          <w:lang w:val="es-PA"/>
        </w:rPr>
      </w:pPr>
      <w:r w:rsidRPr="27AE6113">
        <w:rPr>
          <w:rFonts w:ascii="Arial" w:hAnsi="Arial" w:cs="Arial"/>
          <w:b/>
          <w:bCs/>
          <w:sz w:val="24"/>
          <w:szCs w:val="24"/>
          <w:lang w:val="es-PA"/>
        </w:rPr>
        <w:t>Función Densidad de Open</w:t>
      </w:r>
    </w:p>
    <w:p w14:paraId="3B1A1A08" w14:textId="75B3420D" w:rsidR="00E779C8" w:rsidRDefault="00E779C8">
      <w:pPr>
        <w:rPr>
          <w:rFonts w:ascii="Arial" w:hAnsi="Arial" w:cs="Arial"/>
          <w:b/>
          <w:bCs/>
          <w:sz w:val="24"/>
          <w:szCs w:val="24"/>
          <w:lang w:val="es-PA"/>
        </w:rPr>
      </w:pPr>
      <w:r>
        <w:rPr>
          <w:noProof/>
        </w:rPr>
        <w:drawing>
          <wp:inline distT="0" distB="0" distL="0" distR="0" wp14:anchorId="1462B7AE" wp14:editId="76DABF4A">
            <wp:extent cx="1428949" cy="3162741"/>
            <wp:effectExtent l="0" t="0" r="0" b="0"/>
            <wp:docPr id="3511820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1428949" cy="3162741"/>
                    </a:xfrm>
                    <a:prstGeom prst="rect">
                      <a:avLst/>
                    </a:prstGeom>
                  </pic:spPr>
                </pic:pic>
              </a:graphicData>
            </a:graphic>
          </wp:inline>
        </w:drawing>
      </w:r>
    </w:p>
    <w:p w14:paraId="6817CF08" w14:textId="77777777" w:rsidR="0042231A" w:rsidRDefault="0042231A">
      <w:pPr>
        <w:rPr>
          <w:rFonts w:ascii="Arial" w:hAnsi="Arial" w:cs="Arial"/>
          <w:b/>
          <w:bCs/>
          <w:sz w:val="24"/>
          <w:szCs w:val="24"/>
          <w:lang w:val="es-PA"/>
        </w:rPr>
      </w:pPr>
    </w:p>
    <w:p w14:paraId="76C581FC" w14:textId="04AD2E83" w:rsidR="00D602B1" w:rsidRDefault="00D602B1">
      <w:pPr>
        <w:rPr>
          <w:rFonts w:ascii="Arial" w:hAnsi="Arial" w:cs="Arial"/>
          <w:b/>
          <w:bCs/>
          <w:sz w:val="24"/>
          <w:szCs w:val="24"/>
          <w:lang w:val="es-PA"/>
        </w:rPr>
      </w:pPr>
      <w:r>
        <w:rPr>
          <w:rFonts w:ascii="Arial" w:hAnsi="Arial" w:cs="Arial"/>
          <w:b/>
          <w:bCs/>
          <w:sz w:val="24"/>
          <w:szCs w:val="24"/>
          <w:lang w:val="es-PA"/>
        </w:rPr>
        <w:t>Tendencia de los precios a lo largo del tiempo</w:t>
      </w:r>
    </w:p>
    <w:p w14:paraId="696BA9DA" w14:textId="7EB5E575" w:rsidR="00EF1ECC" w:rsidRDefault="009233A5">
      <w:pPr>
        <w:rPr>
          <w:rFonts w:ascii="Arial" w:hAnsi="Arial" w:cs="Arial"/>
          <w:b/>
          <w:bCs/>
          <w:sz w:val="24"/>
          <w:szCs w:val="24"/>
          <w:lang w:val="es-PA"/>
        </w:rPr>
      </w:pPr>
      <w:r w:rsidRPr="009233A5">
        <w:rPr>
          <w:rFonts w:ascii="Arial" w:hAnsi="Arial" w:cs="Arial"/>
          <w:b/>
          <w:bCs/>
          <w:sz w:val="24"/>
          <w:szCs w:val="24"/>
          <w:lang w:val="es-PA"/>
        </w:rPr>
        <w:drawing>
          <wp:inline distT="0" distB="0" distL="0" distR="0" wp14:anchorId="2330C53F" wp14:editId="5D9A9005">
            <wp:extent cx="3781953" cy="2305372"/>
            <wp:effectExtent l="0" t="0" r="9525" b="0"/>
            <wp:docPr id="20849532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3228" name="Imagen 1" descr="Gráfico, Gráfico de líneas&#10;&#10;Descripción generada automáticamente"/>
                    <pic:cNvPicPr/>
                  </pic:nvPicPr>
                  <pic:blipFill>
                    <a:blip r:embed="rId14"/>
                    <a:stretch>
                      <a:fillRect/>
                    </a:stretch>
                  </pic:blipFill>
                  <pic:spPr>
                    <a:xfrm>
                      <a:off x="0" y="0"/>
                      <a:ext cx="3781953" cy="2305372"/>
                    </a:xfrm>
                    <a:prstGeom prst="rect">
                      <a:avLst/>
                    </a:prstGeom>
                  </pic:spPr>
                </pic:pic>
              </a:graphicData>
            </a:graphic>
          </wp:inline>
        </w:drawing>
      </w:r>
    </w:p>
    <w:p w14:paraId="28D4B478" w14:textId="7DE4A136" w:rsidR="009D7D51" w:rsidRPr="00263120" w:rsidRDefault="009D7D51">
      <w:pPr>
        <w:rPr>
          <w:rFonts w:ascii="Arial" w:hAnsi="Arial" w:cs="Arial"/>
          <w:sz w:val="24"/>
          <w:szCs w:val="24"/>
          <w:lang w:val="es-PA"/>
        </w:rPr>
      </w:pPr>
      <w:r w:rsidRPr="00263120">
        <w:rPr>
          <w:rFonts w:ascii="Arial" w:hAnsi="Arial" w:cs="Arial"/>
          <w:sz w:val="24"/>
          <w:szCs w:val="24"/>
          <w:lang w:val="es-PA"/>
        </w:rPr>
        <w:t xml:space="preserve">Como podemos ver, los precios tienden a subir y </w:t>
      </w:r>
      <w:proofErr w:type="gramStart"/>
      <w:r w:rsidRPr="00263120">
        <w:rPr>
          <w:rFonts w:ascii="Arial" w:hAnsi="Arial" w:cs="Arial"/>
          <w:sz w:val="24"/>
          <w:szCs w:val="24"/>
          <w:lang w:val="es-PA"/>
        </w:rPr>
        <w:t>bajar</w:t>
      </w:r>
      <w:proofErr w:type="gramEnd"/>
      <w:r w:rsidRPr="00263120">
        <w:rPr>
          <w:rFonts w:ascii="Arial" w:hAnsi="Arial" w:cs="Arial"/>
          <w:sz w:val="24"/>
          <w:szCs w:val="24"/>
          <w:lang w:val="es-PA"/>
        </w:rPr>
        <w:t xml:space="preserve"> sin embargo, se mantiene al promedio esperado.</w:t>
      </w:r>
    </w:p>
    <w:p w14:paraId="690894B5" w14:textId="77777777" w:rsidR="009D7D51" w:rsidRDefault="009D7D51">
      <w:pPr>
        <w:rPr>
          <w:rFonts w:ascii="Arial" w:hAnsi="Arial" w:cs="Arial"/>
          <w:b/>
          <w:bCs/>
          <w:sz w:val="24"/>
          <w:szCs w:val="24"/>
          <w:lang w:val="es-PA"/>
        </w:rPr>
      </w:pPr>
    </w:p>
    <w:p w14:paraId="2254453D" w14:textId="77777777" w:rsidR="009D7D51" w:rsidRDefault="009D7D51">
      <w:pPr>
        <w:rPr>
          <w:rFonts w:ascii="Arial" w:hAnsi="Arial" w:cs="Arial"/>
          <w:b/>
          <w:bCs/>
          <w:sz w:val="24"/>
          <w:szCs w:val="24"/>
          <w:lang w:val="es-PA"/>
        </w:rPr>
      </w:pPr>
    </w:p>
    <w:p w14:paraId="58894AD2" w14:textId="77777777" w:rsidR="009D7D51" w:rsidRDefault="009D7D51">
      <w:pPr>
        <w:rPr>
          <w:rFonts w:ascii="Arial" w:hAnsi="Arial" w:cs="Arial"/>
          <w:b/>
          <w:bCs/>
          <w:sz w:val="24"/>
          <w:szCs w:val="24"/>
          <w:lang w:val="es-PA"/>
        </w:rPr>
      </w:pPr>
    </w:p>
    <w:p w14:paraId="27AA1AC9" w14:textId="77777777" w:rsidR="009D7D51" w:rsidRDefault="009D7D51">
      <w:pPr>
        <w:rPr>
          <w:rFonts w:ascii="Arial" w:hAnsi="Arial" w:cs="Arial"/>
          <w:b/>
          <w:bCs/>
          <w:sz w:val="24"/>
          <w:szCs w:val="24"/>
          <w:lang w:val="es-PA"/>
        </w:rPr>
      </w:pPr>
    </w:p>
    <w:p w14:paraId="7F019D7E" w14:textId="5C9EB9BC" w:rsidR="009233A5" w:rsidRDefault="009D7D51">
      <w:pPr>
        <w:rPr>
          <w:rFonts w:ascii="Arial" w:hAnsi="Arial" w:cs="Arial"/>
          <w:b/>
          <w:bCs/>
          <w:sz w:val="24"/>
          <w:szCs w:val="24"/>
          <w:lang w:val="es-PA"/>
        </w:rPr>
      </w:pPr>
      <w:r>
        <w:rPr>
          <w:rFonts w:ascii="Arial" w:hAnsi="Arial" w:cs="Arial"/>
          <w:b/>
          <w:bCs/>
          <w:sz w:val="24"/>
          <w:szCs w:val="24"/>
          <w:lang w:val="es-PA"/>
        </w:rPr>
        <w:t xml:space="preserve">Volatibilidad de las acciones </w:t>
      </w:r>
    </w:p>
    <w:p w14:paraId="7E1A1EFF" w14:textId="5FD46231" w:rsidR="009D7D51" w:rsidRDefault="009D7D51">
      <w:pPr>
        <w:rPr>
          <w:rFonts w:ascii="Arial" w:hAnsi="Arial" w:cs="Arial"/>
          <w:b/>
          <w:bCs/>
          <w:sz w:val="24"/>
          <w:szCs w:val="24"/>
          <w:lang w:val="es-PA"/>
        </w:rPr>
      </w:pPr>
      <w:r w:rsidRPr="009D7D51">
        <w:rPr>
          <w:rFonts w:ascii="Arial" w:hAnsi="Arial" w:cs="Arial"/>
          <w:b/>
          <w:bCs/>
          <w:sz w:val="24"/>
          <w:szCs w:val="24"/>
          <w:lang w:val="es-PA"/>
        </w:rPr>
        <w:drawing>
          <wp:inline distT="0" distB="0" distL="0" distR="0" wp14:anchorId="71C7D048" wp14:editId="057529DD">
            <wp:extent cx="3743847" cy="2286319"/>
            <wp:effectExtent l="0" t="0" r="9525" b="0"/>
            <wp:docPr id="66849631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96311" name="Imagen 1" descr="Gráfico, Gráfico de líneas&#10;&#10;Descripción generada automáticamente"/>
                    <pic:cNvPicPr/>
                  </pic:nvPicPr>
                  <pic:blipFill>
                    <a:blip r:embed="rId15"/>
                    <a:stretch>
                      <a:fillRect/>
                    </a:stretch>
                  </pic:blipFill>
                  <pic:spPr>
                    <a:xfrm>
                      <a:off x="0" y="0"/>
                      <a:ext cx="3743847" cy="2286319"/>
                    </a:xfrm>
                    <a:prstGeom prst="rect">
                      <a:avLst/>
                    </a:prstGeom>
                  </pic:spPr>
                </pic:pic>
              </a:graphicData>
            </a:graphic>
          </wp:inline>
        </w:drawing>
      </w:r>
    </w:p>
    <w:p w14:paraId="55BBCCBE" w14:textId="3D9C3605" w:rsidR="009D7D51" w:rsidRDefault="00E22E3E">
      <w:pPr>
        <w:rPr>
          <w:rFonts w:ascii="Arial" w:hAnsi="Arial" w:cs="Arial"/>
          <w:sz w:val="24"/>
          <w:szCs w:val="24"/>
          <w:lang w:val="es-PA"/>
        </w:rPr>
      </w:pPr>
      <w:r w:rsidRPr="00263120">
        <w:rPr>
          <w:rFonts w:ascii="Arial" w:hAnsi="Arial" w:cs="Arial"/>
          <w:sz w:val="24"/>
          <w:szCs w:val="24"/>
          <w:lang w:val="es-PA"/>
        </w:rPr>
        <w:t xml:space="preserve">La volatibilidad de las acciones </w:t>
      </w:r>
      <w:r w:rsidR="00263120" w:rsidRPr="00263120">
        <w:rPr>
          <w:rFonts w:ascii="Arial" w:hAnsi="Arial" w:cs="Arial"/>
          <w:sz w:val="24"/>
          <w:szCs w:val="24"/>
          <w:lang w:val="es-PA"/>
        </w:rPr>
        <w:t xml:space="preserve">nos quiere decir cuánto se desvía el precio de las acciones, con respeto a su precio promedio. </w:t>
      </w:r>
    </w:p>
    <w:p w14:paraId="2F0B7958" w14:textId="77777777" w:rsidR="001E05F8" w:rsidRDefault="001E05F8">
      <w:pPr>
        <w:rPr>
          <w:rFonts w:ascii="Arial" w:hAnsi="Arial" w:cs="Arial"/>
          <w:sz w:val="24"/>
          <w:szCs w:val="24"/>
          <w:lang w:val="es-PA"/>
        </w:rPr>
      </w:pPr>
    </w:p>
    <w:p w14:paraId="7E45D447" w14:textId="47D1F470" w:rsidR="001E05F8" w:rsidRDefault="002206AD">
      <w:pPr>
        <w:rPr>
          <w:rFonts w:ascii="Arial" w:hAnsi="Arial" w:cs="Arial"/>
          <w:sz w:val="24"/>
          <w:szCs w:val="24"/>
          <w:lang w:val="es-PA"/>
        </w:rPr>
      </w:pPr>
      <w:r>
        <w:rPr>
          <w:rFonts w:ascii="Arial" w:hAnsi="Arial" w:cs="Arial"/>
          <w:sz w:val="24"/>
          <w:szCs w:val="24"/>
          <w:lang w:val="es-PA"/>
        </w:rPr>
        <w:t xml:space="preserve">Hipótesis Nula (Prueba T para Open y </w:t>
      </w:r>
      <w:proofErr w:type="spellStart"/>
      <w:r>
        <w:rPr>
          <w:rFonts w:ascii="Arial" w:hAnsi="Arial" w:cs="Arial"/>
          <w:sz w:val="24"/>
          <w:szCs w:val="24"/>
          <w:lang w:val="es-PA"/>
        </w:rPr>
        <w:t>close</w:t>
      </w:r>
      <w:proofErr w:type="spellEnd"/>
      <w:r>
        <w:rPr>
          <w:rFonts w:ascii="Arial" w:hAnsi="Arial" w:cs="Arial"/>
          <w:sz w:val="24"/>
          <w:szCs w:val="24"/>
          <w:lang w:val="es-PA"/>
        </w:rPr>
        <w:t>)</w:t>
      </w:r>
    </w:p>
    <w:p w14:paraId="72340F7C" w14:textId="1E904455" w:rsidR="00263120" w:rsidRPr="00263120" w:rsidRDefault="001E05F8">
      <w:pPr>
        <w:rPr>
          <w:rFonts w:ascii="Arial" w:hAnsi="Arial" w:cs="Arial"/>
          <w:sz w:val="24"/>
          <w:szCs w:val="24"/>
          <w:lang w:val="es-PA"/>
        </w:rPr>
      </w:pPr>
      <w:r w:rsidRPr="001E05F8">
        <w:rPr>
          <w:rFonts w:ascii="Arial" w:hAnsi="Arial" w:cs="Arial"/>
          <w:sz w:val="24"/>
          <w:szCs w:val="24"/>
          <w:lang w:val="es-PA"/>
        </w:rPr>
        <w:drawing>
          <wp:inline distT="0" distB="0" distL="0" distR="0" wp14:anchorId="1F9A41E1" wp14:editId="7BDE15C6">
            <wp:extent cx="3143689" cy="2781688"/>
            <wp:effectExtent l="0" t="0" r="0" b="0"/>
            <wp:docPr id="214514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052" name=""/>
                    <pic:cNvPicPr/>
                  </pic:nvPicPr>
                  <pic:blipFill>
                    <a:blip r:embed="rId16"/>
                    <a:stretch>
                      <a:fillRect/>
                    </a:stretch>
                  </pic:blipFill>
                  <pic:spPr>
                    <a:xfrm>
                      <a:off x="0" y="0"/>
                      <a:ext cx="3143689" cy="2781688"/>
                    </a:xfrm>
                    <a:prstGeom prst="rect">
                      <a:avLst/>
                    </a:prstGeom>
                  </pic:spPr>
                </pic:pic>
              </a:graphicData>
            </a:graphic>
          </wp:inline>
        </w:drawing>
      </w:r>
    </w:p>
    <w:p w14:paraId="4BBF7CC9" w14:textId="053A9E84" w:rsidR="002206AD" w:rsidRPr="00263120" w:rsidRDefault="00651F07">
      <w:pPr>
        <w:rPr>
          <w:rFonts w:ascii="Arial" w:hAnsi="Arial" w:cs="Arial"/>
          <w:sz w:val="24"/>
          <w:szCs w:val="24"/>
          <w:lang w:val="es-PA"/>
        </w:rPr>
      </w:pPr>
      <w:r>
        <w:rPr>
          <w:rFonts w:ascii="Arial" w:hAnsi="Arial" w:cs="Arial"/>
          <w:sz w:val="24"/>
          <w:szCs w:val="24"/>
          <w:lang w:val="es-PA"/>
        </w:rPr>
        <w:t xml:space="preserve">Que nos quiere decir esto </w:t>
      </w:r>
    </w:p>
    <w:p w14:paraId="6A12BE84" w14:textId="2C631C55" w:rsidR="000C53EE" w:rsidRDefault="00651F07">
      <w:pPr>
        <w:rPr>
          <w:rFonts w:ascii="Arial" w:hAnsi="Arial" w:cs="Arial"/>
          <w:sz w:val="24"/>
          <w:szCs w:val="24"/>
          <w:lang w:val="es-PA"/>
        </w:rPr>
      </w:pPr>
      <w:r w:rsidRPr="00651F07">
        <w:rPr>
          <w:rFonts w:ascii="Arial" w:hAnsi="Arial" w:cs="Arial"/>
          <w:sz w:val="24"/>
          <w:szCs w:val="24"/>
          <w:lang w:val="es-PA"/>
        </w:rPr>
        <w:t>El valor p de dos colas 0.7487</w:t>
      </w:r>
      <w:r w:rsidR="000C53EE">
        <w:rPr>
          <w:rFonts w:ascii="Arial" w:hAnsi="Arial" w:cs="Arial"/>
          <w:sz w:val="24"/>
          <w:szCs w:val="24"/>
          <w:lang w:val="es-PA"/>
        </w:rPr>
        <w:t>,</w:t>
      </w:r>
      <w:r w:rsidRPr="00651F07">
        <w:rPr>
          <w:rFonts w:ascii="Arial" w:hAnsi="Arial" w:cs="Arial"/>
          <w:sz w:val="24"/>
          <w:szCs w:val="24"/>
          <w:lang w:val="es-PA"/>
        </w:rPr>
        <w:t xml:space="preserve"> es mayor que 0.05, lo que sugiere que no hay una diferencia significativa entre las medias de las dos muestras (precios de apertura y cierre</w:t>
      </w:r>
      <w:r w:rsidR="000C53EE">
        <w:rPr>
          <w:rFonts w:ascii="Arial" w:hAnsi="Arial" w:cs="Arial"/>
          <w:sz w:val="24"/>
          <w:szCs w:val="24"/>
          <w:lang w:val="es-PA"/>
        </w:rPr>
        <w:t>).</w:t>
      </w:r>
    </w:p>
    <w:p w14:paraId="2629E191" w14:textId="7EE3ADEC" w:rsidR="000C53EE" w:rsidRDefault="008C0DEA">
      <w:pPr>
        <w:rPr>
          <w:rFonts w:ascii="Arial" w:hAnsi="Arial" w:cs="Arial"/>
          <w:sz w:val="24"/>
          <w:szCs w:val="24"/>
          <w:lang w:val="es-PA"/>
        </w:rPr>
      </w:pPr>
      <w:r w:rsidRPr="008C0DEA">
        <w:rPr>
          <w:rFonts w:ascii="Arial" w:hAnsi="Arial" w:cs="Arial"/>
          <w:sz w:val="24"/>
          <w:szCs w:val="24"/>
          <w:lang w:val="es-PA"/>
        </w:rPr>
        <w:lastRenderedPageBreak/>
        <w:t>El t-estadístico (0.3248) es bajo y no supera el valor crítico (2.08596), lo que refuerza la conclusión de que no podemos rechazar la hipótesis nula.</w:t>
      </w:r>
    </w:p>
    <w:p w14:paraId="6ED087CD" w14:textId="3BA4A84F" w:rsidR="4B0E0A0D" w:rsidRDefault="00F04548" w:rsidP="4B0E0A0D">
      <w:pPr>
        <w:rPr>
          <w:rFonts w:ascii="Arial" w:hAnsi="Arial" w:cs="Arial"/>
          <w:sz w:val="24"/>
          <w:szCs w:val="24"/>
          <w:lang w:val="es-PA"/>
        </w:rPr>
      </w:pPr>
      <w:r w:rsidRPr="00F04548">
        <w:rPr>
          <w:rFonts w:ascii="Arial" w:hAnsi="Arial" w:cs="Arial"/>
          <w:sz w:val="24"/>
          <w:szCs w:val="24"/>
          <w:lang w:val="es-PA"/>
        </w:rPr>
        <w:t>La correlación de Pearson (0.5686) muestra una relación moderada entre las dos variables, lo que indica que los precios de apertura y cierre tienden a moverse en la misma dirección, pero no de forma perfecta</w:t>
      </w:r>
    </w:p>
    <w:p w14:paraId="58E29F4E" w14:textId="77777777" w:rsidR="00E37076" w:rsidRPr="00E37076" w:rsidRDefault="00E37076" w:rsidP="548F178A">
      <w:pPr>
        <w:rPr>
          <w:rFonts w:ascii="Arial" w:hAnsi="Arial" w:cs="Arial"/>
          <w:sz w:val="24"/>
          <w:szCs w:val="24"/>
          <w:lang w:val="es-PA"/>
        </w:rPr>
      </w:pPr>
    </w:p>
    <w:p w14:paraId="0D35CC72" w14:textId="740565A6" w:rsidR="548F178A" w:rsidRPr="00440D2D" w:rsidRDefault="00440D2D" w:rsidP="548F178A">
      <w:pPr>
        <w:rPr>
          <w:rFonts w:ascii="Arial" w:hAnsi="Arial" w:cs="Arial"/>
          <w:sz w:val="24"/>
          <w:szCs w:val="24"/>
          <w:lang w:val="es-PA"/>
        </w:rPr>
      </w:pPr>
      <w:r>
        <w:rPr>
          <w:rFonts w:ascii="Arial" w:hAnsi="Arial" w:cs="Arial"/>
          <w:sz w:val="24"/>
          <w:szCs w:val="24"/>
          <w:lang w:val="es-PA"/>
        </w:rPr>
        <w:t xml:space="preserve">Calculamos la correlación entre el </w:t>
      </w:r>
      <w:proofErr w:type="spellStart"/>
      <w:r>
        <w:rPr>
          <w:rFonts w:ascii="Arial" w:hAnsi="Arial" w:cs="Arial"/>
          <w:sz w:val="24"/>
          <w:szCs w:val="24"/>
          <w:lang w:val="es-PA"/>
        </w:rPr>
        <w:t>Market</w:t>
      </w:r>
      <w:proofErr w:type="spellEnd"/>
      <w:r>
        <w:rPr>
          <w:rFonts w:ascii="Arial" w:hAnsi="Arial" w:cs="Arial"/>
          <w:sz w:val="24"/>
          <w:szCs w:val="24"/>
          <w:lang w:val="es-PA"/>
        </w:rPr>
        <w:t xml:space="preserve"> </w:t>
      </w:r>
      <w:proofErr w:type="spellStart"/>
      <w:r>
        <w:rPr>
          <w:rFonts w:ascii="Arial" w:hAnsi="Arial" w:cs="Arial"/>
          <w:sz w:val="24"/>
          <w:szCs w:val="24"/>
          <w:lang w:val="es-PA"/>
        </w:rPr>
        <w:t>Cap</w:t>
      </w:r>
      <w:proofErr w:type="spellEnd"/>
      <w:r>
        <w:rPr>
          <w:rFonts w:ascii="Arial" w:hAnsi="Arial" w:cs="Arial"/>
          <w:sz w:val="24"/>
          <w:szCs w:val="24"/>
          <w:lang w:val="es-PA"/>
        </w:rPr>
        <w:t xml:space="preserve"> de </w:t>
      </w:r>
      <w:r w:rsidR="00B92823">
        <w:rPr>
          <w:rFonts w:ascii="Arial" w:hAnsi="Arial" w:cs="Arial"/>
          <w:sz w:val="24"/>
          <w:szCs w:val="24"/>
          <w:lang w:val="es-PA"/>
        </w:rPr>
        <w:t>la criptomoneda</w:t>
      </w:r>
      <w:r>
        <w:rPr>
          <w:rFonts w:ascii="Arial" w:hAnsi="Arial" w:cs="Arial"/>
          <w:sz w:val="24"/>
          <w:szCs w:val="24"/>
          <w:lang w:val="es-PA"/>
        </w:rPr>
        <w:t xml:space="preserve"> de IA y NVIDIA </w:t>
      </w:r>
    </w:p>
    <w:p w14:paraId="7F62E1B6" w14:textId="5C6FBAFB" w:rsidR="548F178A" w:rsidRDefault="003025B4" w:rsidP="548F178A">
      <w:pPr>
        <w:rPr>
          <w:rFonts w:ascii="Arial" w:hAnsi="Arial" w:cs="Arial"/>
          <w:b/>
          <w:bCs/>
          <w:sz w:val="24"/>
          <w:szCs w:val="24"/>
          <w:lang w:val="es-PA"/>
        </w:rPr>
      </w:pPr>
      <w:r w:rsidRPr="003025B4">
        <w:rPr>
          <w:rFonts w:ascii="Arial" w:hAnsi="Arial" w:cs="Arial"/>
          <w:b/>
          <w:bCs/>
          <w:sz w:val="24"/>
          <w:szCs w:val="24"/>
          <w:lang w:val="es-PA"/>
        </w:rPr>
        <w:drawing>
          <wp:inline distT="0" distB="0" distL="0" distR="0" wp14:anchorId="45651157" wp14:editId="5AF0BA2C">
            <wp:extent cx="5943600" cy="2268855"/>
            <wp:effectExtent l="0" t="0" r="0" b="0"/>
            <wp:docPr id="590729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9286" name="Picture 1" descr="A screenshot of a computer&#10;&#10;Description automatically generated"/>
                    <pic:cNvPicPr/>
                  </pic:nvPicPr>
                  <pic:blipFill>
                    <a:blip r:embed="rId17"/>
                    <a:stretch>
                      <a:fillRect/>
                    </a:stretch>
                  </pic:blipFill>
                  <pic:spPr>
                    <a:xfrm>
                      <a:off x="0" y="0"/>
                      <a:ext cx="5943600" cy="2268855"/>
                    </a:xfrm>
                    <a:prstGeom prst="rect">
                      <a:avLst/>
                    </a:prstGeom>
                  </pic:spPr>
                </pic:pic>
              </a:graphicData>
            </a:graphic>
          </wp:inline>
        </w:drawing>
      </w:r>
    </w:p>
    <w:p w14:paraId="601AC680" w14:textId="4550C8B0" w:rsidR="548F178A" w:rsidRDefault="548F178A" w:rsidP="548F178A">
      <w:pPr>
        <w:rPr>
          <w:rFonts w:ascii="Arial" w:hAnsi="Arial" w:cs="Arial"/>
          <w:b/>
          <w:bCs/>
          <w:sz w:val="24"/>
          <w:szCs w:val="24"/>
          <w:lang w:val="es-PA"/>
        </w:rPr>
      </w:pPr>
    </w:p>
    <w:p w14:paraId="115552A2" w14:textId="430A70A1" w:rsidR="548F178A" w:rsidRPr="00757886" w:rsidRDefault="00757886" w:rsidP="548F178A">
      <w:pPr>
        <w:rPr>
          <w:rFonts w:ascii="Arial" w:hAnsi="Arial" w:cs="Arial"/>
          <w:sz w:val="24"/>
          <w:szCs w:val="24"/>
          <w:lang w:val="es-PA"/>
        </w:rPr>
      </w:pPr>
      <w:r w:rsidRPr="00757886">
        <w:rPr>
          <w:rFonts w:ascii="Arial" w:hAnsi="Arial" w:cs="Arial"/>
          <w:sz w:val="24"/>
          <w:szCs w:val="24"/>
          <w:lang w:val="es-PA"/>
        </w:rPr>
        <w:t xml:space="preserve">La correlación entre el crecimiento del </w:t>
      </w:r>
      <w:proofErr w:type="spellStart"/>
      <w:r w:rsidRPr="00757886">
        <w:rPr>
          <w:rFonts w:ascii="Arial" w:hAnsi="Arial" w:cs="Arial"/>
          <w:sz w:val="24"/>
          <w:szCs w:val="24"/>
          <w:lang w:val="es-PA"/>
        </w:rPr>
        <w:t>Market</w:t>
      </w:r>
      <w:proofErr w:type="spellEnd"/>
      <w:r w:rsidRPr="00757886">
        <w:rPr>
          <w:rFonts w:ascii="Arial" w:hAnsi="Arial" w:cs="Arial"/>
          <w:sz w:val="24"/>
          <w:szCs w:val="24"/>
          <w:lang w:val="es-PA"/>
        </w:rPr>
        <w:t xml:space="preserve"> </w:t>
      </w:r>
      <w:proofErr w:type="spellStart"/>
      <w:r w:rsidRPr="00757886">
        <w:rPr>
          <w:rFonts w:ascii="Arial" w:hAnsi="Arial" w:cs="Arial"/>
          <w:sz w:val="24"/>
          <w:szCs w:val="24"/>
          <w:lang w:val="es-PA"/>
        </w:rPr>
        <w:t>Cap</w:t>
      </w:r>
      <w:proofErr w:type="spellEnd"/>
      <w:r w:rsidRPr="00757886">
        <w:rPr>
          <w:rFonts w:ascii="Arial" w:hAnsi="Arial" w:cs="Arial"/>
          <w:sz w:val="24"/>
          <w:szCs w:val="24"/>
          <w:lang w:val="es-PA"/>
        </w:rPr>
        <w:t xml:space="preserve"> de las criptomonedas de IA y el crecimiento de NVIDIA es de aproximadamente 0.96.</w:t>
      </w:r>
      <w:r w:rsidR="00C1773D">
        <w:rPr>
          <w:rFonts w:ascii="Arial" w:hAnsi="Arial" w:cs="Arial"/>
          <w:sz w:val="24"/>
          <w:szCs w:val="24"/>
          <w:lang w:val="es-PA"/>
        </w:rPr>
        <w:t xml:space="preserve"> </w:t>
      </w:r>
      <w:r w:rsidR="00C1773D" w:rsidRPr="00C1773D">
        <w:rPr>
          <w:rFonts w:ascii="Arial" w:hAnsi="Arial" w:cs="Arial"/>
          <w:sz w:val="24"/>
          <w:szCs w:val="24"/>
          <w:lang w:val="es-PA"/>
        </w:rPr>
        <w:t xml:space="preserve">Un valor de 0.96 indica una correlación positiva muy fuerte entre ambas series. Esto significa que, en general, cuando el </w:t>
      </w:r>
      <w:proofErr w:type="spellStart"/>
      <w:r w:rsidR="00C1773D" w:rsidRPr="00C1773D">
        <w:rPr>
          <w:rFonts w:ascii="Arial" w:hAnsi="Arial" w:cs="Arial"/>
          <w:sz w:val="24"/>
          <w:szCs w:val="24"/>
          <w:lang w:val="es-PA"/>
        </w:rPr>
        <w:t>Market</w:t>
      </w:r>
      <w:proofErr w:type="spellEnd"/>
      <w:r w:rsidR="00C1773D" w:rsidRPr="00C1773D">
        <w:rPr>
          <w:rFonts w:ascii="Arial" w:hAnsi="Arial" w:cs="Arial"/>
          <w:sz w:val="24"/>
          <w:szCs w:val="24"/>
          <w:lang w:val="es-PA"/>
        </w:rPr>
        <w:t xml:space="preserve"> </w:t>
      </w:r>
      <w:proofErr w:type="spellStart"/>
      <w:r w:rsidR="00C1773D" w:rsidRPr="00C1773D">
        <w:rPr>
          <w:rFonts w:ascii="Arial" w:hAnsi="Arial" w:cs="Arial"/>
          <w:sz w:val="24"/>
          <w:szCs w:val="24"/>
          <w:lang w:val="es-PA"/>
        </w:rPr>
        <w:t>Cap</w:t>
      </w:r>
      <w:proofErr w:type="spellEnd"/>
      <w:r w:rsidR="00C1773D" w:rsidRPr="00C1773D">
        <w:rPr>
          <w:rFonts w:ascii="Arial" w:hAnsi="Arial" w:cs="Arial"/>
          <w:sz w:val="24"/>
          <w:szCs w:val="24"/>
          <w:lang w:val="es-PA"/>
        </w:rPr>
        <w:t xml:space="preserve"> de las criptomonedas de IA aumenta, el crecimiento de NVIDIA también tiende a aumentar y viceversa.</w:t>
      </w:r>
    </w:p>
    <w:p w14:paraId="4B6F73ED" w14:textId="5BC2CF05" w:rsidR="548F178A" w:rsidRDefault="00F6029F" w:rsidP="548F178A">
      <w:pPr>
        <w:rPr>
          <w:rFonts w:ascii="Arial" w:hAnsi="Arial" w:cs="Arial"/>
          <w:b/>
          <w:bCs/>
          <w:sz w:val="24"/>
          <w:szCs w:val="24"/>
          <w:lang w:val="es-PA"/>
        </w:rPr>
      </w:pPr>
      <w:r>
        <w:rPr>
          <w:noProof/>
        </w:rPr>
        <w:lastRenderedPageBreak/>
        <w:drawing>
          <wp:inline distT="0" distB="0" distL="0" distR="0" wp14:anchorId="277CD5CF" wp14:editId="62E24576">
            <wp:extent cx="5943600" cy="2947035"/>
            <wp:effectExtent l="0" t="0" r="0" b="5715"/>
            <wp:docPr id="1283813584" name="Picture 1"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sali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52252F78" w14:textId="77777777" w:rsidR="001801F6" w:rsidRPr="001801F6" w:rsidRDefault="001801F6" w:rsidP="001801F6">
      <w:pPr>
        <w:rPr>
          <w:rFonts w:ascii="Arial" w:hAnsi="Arial" w:cs="Arial"/>
          <w:sz w:val="24"/>
          <w:szCs w:val="24"/>
          <w:lang w:val="es-PA"/>
        </w:rPr>
      </w:pPr>
    </w:p>
    <w:p w14:paraId="7659553A" w14:textId="779ADF23" w:rsidR="00C92052" w:rsidRPr="00136832" w:rsidRDefault="001801F6" w:rsidP="001801F6">
      <w:pPr>
        <w:jc w:val="both"/>
        <w:rPr>
          <w:rFonts w:ascii="Arial" w:hAnsi="Arial" w:cs="Arial"/>
          <w:sz w:val="24"/>
          <w:szCs w:val="24"/>
          <w:lang w:val="es-PA"/>
        </w:rPr>
      </w:pPr>
      <w:r w:rsidRPr="001801F6">
        <w:rPr>
          <w:rFonts w:ascii="Arial" w:hAnsi="Arial" w:cs="Arial"/>
          <w:sz w:val="24"/>
          <w:szCs w:val="24"/>
          <w:lang w:val="es-PA"/>
        </w:rPr>
        <w:t>Podemos observar una alta correlación al comparar estas diferentes capitalizaciones de mercado. En el primer trimestre del año, ambos muestran un crecimiento inicial notable. Posteriormente, se aprecia un descenso intermedio que se manifiesta como una caída constante desde abril hasta agosto. Sin embargo, el aspecto más interesante es la fuerte recuperación a partir de septiembre, donde se registran los picos más pronunciados del período analizado.</w:t>
      </w:r>
    </w:p>
    <w:p w14:paraId="7764C4A8" w14:textId="77777777" w:rsidR="00EB42AE" w:rsidRDefault="00EB42AE" w:rsidP="548F178A">
      <w:pPr>
        <w:rPr>
          <w:rFonts w:ascii="Arial" w:hAnsi="Arial" w:cs="Arial"/>
          <w:b/>
          <w:bCs/>
          <w:sz w:val="24"/>
          <w:szCs w:val="24"/>
          <w:lang w:val="es-PA"/>
        </w:rPr>
      </w:pPr>
    </w:p>
    <w:p w14:paraId="7D7A7A52" w14:textId="77777777" w:rsidR="00EB42AE" w:rsidRDefault="00EB42AE" w:rsidP="548F178A">
      <w:pPr>
        <w:rPr>
          <w:rFonts w:ascii="Arial" w:hAnsi="Arial" w:cs="Arial"/>
          <w:b/>
          <w:bCs/>
          <w:sz w:val="24"/>
          <w:szCs w:val="24"/>
          <w:lang w:val="es-PA"/>
        </w:rPr>
      </w:pPr>
    </w:p>
    <w:p w14:paraId="2C9963D5" w14:textId="77777777" w:rsidR="00EB42AE" w:rsidRDefault="00EB42AE" w:rsidP="548F178A">
      <w:pPr>
        <w:rPr>
          <w:rFonts w:ascii="Arial" w:hAnsi="Arial" w:cs="Arial"/>
          <w:b/>
          <w:bCs/>
          <w:sz w:val="24"/>
          <w:szCs w:val="24"/>
          <w:lang w:val="es-PA"/>
        </w:rPr>
      </w:pPr>
    </w:p>
    <w:p w14:paraId="50035CDE" w14:textId="77777777" w:rsidR="00EB42AE" w:rsidRDefault="00EB42AE" w:rsidP="548F178A">
      <w:pPr>
        <w:rPr>
          <w:rFonts w:ascii="Arial" w:hAnsi="Arial" w:cs="Arial"/>
          <w:b/>
          <w:bCs/>
          <w:sz w:val="24"/>
          <w:szCs w:val="24"/>
          <w:lang w:val="es-PA"/>
        </w:rPr>
      </w:pPr>
    </w:p>
    <w:p w14:paraId="1D1498E9" w14:textId="77777777" w:rsidR="005D6C20" w:rsidRDefault="005D6C20" w:rsidP="548F178A">
      <w:pPr>
        <w:rPr>
          <w:rFonts w:ascii="Arial" w:hAnsi="Arial" w:cs="Arial"/>
          <w:b/>
          <w:bCs/>
          <w:sz w:val="24"/>
          <w:szCs w:val="24"/>
          <w:lang w:val="es-PA"/>
        </w:rPr>
      </w:pPr>
    </w:p>
    <w:p w14:paraId="7F2C69CF" w14:textId="77777777" w:rsidR="005D6C20" w:rsidRDefault="005D6C20" w:rsidP="548F178A">
      <w:pPr>
        <w:rPr>
          <w:rFonts w:ascii="Arial" w:hAnsi="Arial" w:cs="Arial"/>
          <w:b/>
          <w:bCs/>
          <w:sz w:val="24"/>
          <w:szCs w:val="24"/>
          <w:lang w:val="es-PA"/>
        </w:rPr>
      </w:pPr>
    </w:p>
    <w:p w14:paraId="7BCB93B7" w14:textId="77777777" w:rsidR="005D6C20" w:rsidRDefault="005D6C20" w:rsidP="548F178A">
      <w:pPr>
        <w:rPr>
          <w:rFonts w:ascii="Arial" w:hAnsi="Arial" w:cs="Arial"/>
          <w:b/>
          <w:bCs/>
          <w:sz w:val="24"/>
          <w:szCs w:val="24"/>
          <w:lang w:val="es-PA"/>
        </w:rPr>
      </w:pPr>
    </w:p>
    <w:p w14:paraId="23C5D7B3" w14:textId="77777777" w:rsidR="005D6C20" w:rsidRDefault="005D6C20" w:rsidP="548F178A">
      <w:pPr>
        <w:rPr>
          <w:rFonts w:ascii="Arial" w:hAnsi="Arial" w:cs="Arial"/>
          <w:b/>
          <w:bCs/>
          <w:sz w:val="24"/>
          <w:szCs w:val="24"/>
          <w:lang w:val="es-PA"/>
        </w:rPr>
      </w:pPr>
    </w:p>
    <w:p w14:paraId="69C9117C" w14:textId="77777777" w:rsidR="005D6C20" w:rsidRDefault="005D6C20" w:rsidP="548F178A">
      <w:pPr>
        <w:rPr>
          <w:rFonts w:ascii="Arial" w:hAnsi="Arial" w:cs="Arial"/>
          <w:b/>
          <w:bCs/>
          <w:sz w:val="24"/>
          <w:szCs w:val="24"/>
          <w:lang w:val="es-PA"/>
        </w:rPr>
      </w:pPr>
    </w:p>
    <w:p w14:paraId="51C04976" w14:textId="77777777" w:rsidR="005D6C20" w:rsidRDefault="005D6C20" w:rsidP="548F178A">
      <w:pPr>
        <w:rPr>
          <w:rFonts w:ascii="Arial" w:hAnsi="Arial" w:cs="Arial"/>
          <w:b/>
          <w:bCs/>
          <w:sz w:val="24"/>
          <w:szCs w:val="24"/>
          <w:lang w:val="es-PA"/>
        </w:rPr>
      </w:pPr>
    </w:p>
    <w:p w14:paraId="1A4DAA6E" w14:textId="77777777" w:rsidR="005D6C20" w:rsidRDefault="005D6C20" w:rsidP="548F178A">
      <w:pPr>
        <w:rPr>
          <w:rFonts w:ascii="Arial" w:hAnsi="Arial" w:cs="Arial"/>
          <w:b/>
          <w:bCs/>
          <w:sz w:val="24"/>
          <w:szCs w:val="24"/>
          <w:lang w:val="es-PA"/>
        </w:rPr>
      </w:pPr>
    </w:p>
    <w:p w14:paraId="1D1CE823" w14:textId="77777777" w:rsidR="005D6C20" w:rsidRDefault="005D6C20" w:rsidP="548F178A">
      <w:pPr>
        <w:rPr>
          <w:rFonts w:ascii="Arial" w:hAnsi="Arial" w:cs="Arial"/>
          <w:b/>
          <w:bCs/>
          <w:sz w:val="24"/>
          <w:szCs w:val="24"/>
          <w:lang w:val="es-PA"/>
        </w:rPr>
      </w:pPr>
    </w:p>
    <w:p w14:paraId="7E165BBC" w14:textId="7C75D899" w:rsidR="00BD7A74" w:rsidRDefault="00BD7A74" w:rsidP="001D76B4">
      <w:pPr>
        <w:rPr>
          <w:rFonts w:ascii="Arial" w:hAnsi="Arial" w:cs="Arial"/>
          <w:b/>
          <w:bCs/>
          <w:sz w:val="24"/>
          <w:szCs w:val="24"/>
          <w:lang w:val="es-PA"/>
        </w:rPr>
      </w:pPr>
      <w:r>
        <w:rPr>
          <w:rFonts w:ascii="Arial" w:hAnsi="Arial" w:cs="Arial"/>
          <w:b/>
          <w:bCs/>
          <w:sz w:val="24"/>
          <w:szCs w:val="24"/>
          <w:lang w:val="es-PA"/>
        </w:rPr>
        <w:lastRenderedPageBreak/>
        <w:t>Conclusiones</w:t>
      </w:r>
    </w:p>
    <w:p w14:paraId="2C32CC92" w14:textId="77777777" w:rsidR="007A6B2B" w:rsidRDefault="007A6B2B" w:rsidP="001D76B4">
      <w:pPr>
        <w:rPr>
          <w:rFonts w:ascii="Arial" w:hAnsi="Arial" w:cs="Arial"/>
          <w:b/>
          <w:bCs/>
          <w:sz w:val="24"/>
          <w:szCs w:val="24"/>
          <w:lang w:val="es-PA"/>
        </w:rPr>
      </w:pPr>
    </w:p>
    <w:p w14:paraId="0A8C3528"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Los semiconductores son fundamentales en la estructura y estrategia de NVIDIA, no solo como componentes básicos de sus productos, sino también como un motor clave en su posicionamiento en el mercado tecnológico global. A través de este análisis, se identificaron patrones significativos en las variables financieras de la compañía, destacando cómo el volumen de transacciones puede influir en las fluctuaciones de precios ajustados y reflejar la dinámica del mercado.</w:t>
      </w:r>
    </w:p>
    <w:p w14:paraId="3FDFF794"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El análisis descriptivo e inferencial permitió observar tendencias que demuestran estabilidad en ciertos periodos y volatilidad en otros, factores cruciales para evaluar el comportamiento de una industria tan competitiva. Las métricas como la media y la desviación estándar, combinadas con la identificación de correlaciones, refuerzan la importancia de monitorear tanto los movimientos históricos como las proyecciones futuras de los semiconductores en el mercado.</w:t>
      </w:r>
    </w:p>
    <w:p w14:paraId="0E29BD83"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 xml:space="preserve">NVIDIA ha demostrado ser un pilar en la evolución tecnológica, destacándose no solo en el diseño de </w:t>
      </w:r>
      <w:proofErr w:type="spellStart"/>
      <w:r w:rsidRPr="008A70A5">
        <w:rPr>
          <w:rFonts w:ascii="Arial" w:hAnsi="Arial" w:cs="Arial"/>
          <w:sz w:val="24"/>
          <w:szCs w:val="24"/>
          <w:lang w:val="es-419"/>
        </w:rPr>
        <w:t>GPUs</w:t>
      </w:r>
      <w:proofErr w:type="spellEnd"/>
      <w:r w:rsidRPr="008A70A5">
        <w:rPr>
          <w:rFonts w:ascii="Arial" w:hAnsi="Arial" w:cs="Arial"/>
          <w:sz w:val="24"/>
          <w:szCs w:val="24"/>
          <w:lang w:val="es-419"/>
        </w:rPr>
        <w:t>, sino también en la adopción de tecnologías avanzadas que abarcan inteligencia artificial y computación de alto rendimiento. Este liderazgo está intrínsecamente ligado a su capacidad para innovar en semiconductores, un recurso estratégico que enfrenta desafíos globales como interrupciones en la cadena de suministro y la creciente competencia.</w:t>
      </w:r>
    </w:p>
    <w:p w14:paraId="72580EC6"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En conclusión, este informe subraya cómo NVIDIA utiliza los semiconductores para mantenerse a la vanguardia en un mercado dinámico y en constante evolución. Los hallazgos no solo destacan la relevancia de los datos financieros para comprender su impacto, sino también la importancia de la innovación continua para sostener su ventaja competitiva en un entorno global cada vez más digitalizado y exigente.</w:t>
      </w:r>
    </w:p>
    <w:p w14:paraId="5AF437D4" w14:textId="73B3A377" w:rsidR="6ED6F0EA" w:rsidRDefault="6ED6F0EA" w:rsidP="6ED6F0EA">
      <w:pPr>
        <w:jc w:val="both"/>
        <w:rPr>
          <w:rFonts w:ascii="Arial" w:hAnsi="Arial" w:cs="Arial"/>
          <w:sz w:val="24"/>
          <w:szCs w:val="24"/>
          <w:lang w:val="es-419"/>
        </w:rPr>
      </w:pPr>
    </w:p>
    <w:p w14:paraId="2299800A" w14:textId="45C03383" w:rsidR="6ED6F0EA" w:rsidRDefault="6ED6F0EA" w:rsidP="6ED6F0EA">
      <w:pPr>
        <w:jc w:val="both"/>
        <w:rPr>
          <w:rFonts w:ascii="Arial" w:hAnsi="Arial" w:cs="Arial"/>
          <w:sz w:val="24"/>
          <w:szCs w:val="24"/>
          <w:lang w:val="es-419"/>
        </w:rPr>
      </w:pPr>
    </w:p>
    <w:p w14:paraId="39769AA3" w14:textId="0F55624C" w:rsidR="6ED6F0EA" w:rsidRDefault="6ED6F0EA" w:rsidP="6ED6F0EA">
      <w:pPr>
        <w:jc w:val="both"/>
        <w:rPr>
          <w:rFonts w:ascii="Arial" w:hAnsi="Arial" w:cs="Arial"/>
          <w:sz w:val="24"/>
          <w:szCs w:val="24"/>
          <w:lang w:val="es-419"/>
        </w:rPr>
      </w:pPr>
    </w:p>
    <w:p w14:paraId="4D198BBF" w14:textId="43891457" w:rsidR="6ED6F0EA" w:rsidRDefault="6ED6F0EA" w:rsidP="6ED6F0EA">
      <w:pPr>
        <w:jc w:val="both"/>
        <w:rPr>
          <w:rFonts w:ascii="Arial" w:hAnsi="Arial" w:cs="Arial"/>
          <w:sz w:val="24"/>
          <w:szCs w:val="24"/>
          <w:lang w:val="es-419"/>
        </w:rPr>
      </w:pPr>
    </w:p>
    <w:p w14:paraId="0F253285" w14:textId="00AB40B2" w:rsidR="6ED6F0EA" w:rsidRDefault="6ED6F0EA" w:rsidP="6ED6F0EA">
      <w:pPr>
        <w:jc w:val="both"/>
        <w:rPr>
          <w:rFonts w:ascii="Arial" w:hAnsi="Arial" w:cs="Arial"/>
          <w:sz w:val="24"/>
          <w:szCs w:val="24"/>
          <w:lang w:val="es-419"/>
        </w:rPr>
      </w:pPr>
    </w:p>
    <w:p w14:paraId="796CB910" w14:textId="5DA813CB" w:rsidR="6ED6F0EA" w:rsidRDefault="6ED6F0EA" w:rsidP="6ED6F0EA">
      <w:pPr>
        <w:jc w:val="both"/>
        <w:rPr>
          <w:rFonts w:ascii="Arial" w:hAnsi="Arial" w:cs="Arial"/>
          <w:sz w:val="24"/>
          <w:szCs w:val="24"/>
          <w:lang w:val="es-419"/>
        </w:rPr>
      </w:pPr>
    </w:p>
    <w:p w14:paraId="7E11F896" w14:textId="3E2DA379" w:rsidR="6ED6F0EA" w:rsidRDefault="6ED6F0EA" w:rsidP="6ED6F0EA">
      <w:pPr>
        <w:jc w:val="both"/>
        <w:rPr>
          <w:rFonts w:ascii="Arial" w:hAnsi="Arial" w:cs="Arial"/>
          <w:sz w:val="24"/>
          <w:szCs w:val="24"/>
          <w:lang w:val="es-419"/>
        </w:rPr>
      </w:pPr>
    </w:p>
    <w:p w14:paraId="217FBEE1" w14:textId="3B4AAE49" w:rsidR="6ED6F0EA" w:rsidRDefault="6ED6F0EA" w:rsidP="6ED6F0EA">
      <w:pPr>
        <w:jc w:val="both"/>
        <w:rPr>
          <w:rFonts w:ascii="Arial" w:hAnsi="Arial" w:cs="Arial"/>
          <w:sz w:val="24"/>
          <w:szCs w:val="24"/>
          <w:lang w:val="es-419"/>
        </w:rPr>
      </w:pPr>
    </w:p>
    <w:p w14:paraId="45E0A3B4" w14:textId="77777777" w:rsidR="001F1D66" w:rsidRDefault="001F1D66" w:rsidP="4A81EC04">
      <w:pPr>
        <w:jc w:val="both"/>
        <w:rPr>
          <w:rFonts w:ascii="Arial" w:hAnsi="Arial" w:cs="Arial"/>
          <w:sz w:val="24"/>
          <w:szCs w:val="24"/>
          <w:lang w:val="es-419"/>
        </w:rPr>
      </w:pPr>
    </w:p>
    <w:p w14:paraId="15A2F67F" w14:textId="77777777" w:rsidR="001F1D66" w:rsidRDefault="001F1D66" w:rsidP="4A81EC04">
      <w:pPr>
        <w:jc w:val="both"/>
        <w:rPr>
          <w:rFonts w:ascii="Arial" w:hAnsi="Arial" w:cs="Arial"/>
          <w:sz w:val="24"/>
          <w:szCs w:val="24"/>
          <w:lang w:val="es-419"/>
        </w:rPr>
      </w:pPr>
    </w:p>
    <w:p w14:paraId="208315FD" w14:textId="05A046CB" w:rsidR="00BD7A74" w:rsidRPr="00E032D0" w:rsidRDefault="00BD7A74" w:rsidP="0B8C83B0">
      <w:pPr>
        <w:jc w:val="both"/>
        <w:rPr>
          <w:rFonts w:ascii="Arial" w:hAnsi="Arial" w:cs="Arial"/>
          <w:b/>
          <w:bCs/>
          <w:sz w:val="24"/>
          <w:szCs w:val="24"/>
          <w:lang w:val="en-US"/>
        </w:rPr>
      </w:pPr>
      <w:proofErr w:type="spellStart"/>
      <w:r w:rsidRPr="00E032D0">
        <w:rPr>
          <w:rFonts w:ascii="Arial" w:hAnsi="Arial" w:cs="Arial"/>
          <w:b/>
          <w:bCs/>
          <w:sz w:val="24"/>
          <w:szCs w:val="24"/>
          <w:lang w:val="en-US"/>
        </w:rPr>
        <w:lastRenderedPageBreak/>
        <w:t>Referencias</w:t>
      </w:r>
      <w:proofErr w:type="spellEnd"/>
    </w:p>
    <w:p w14:paraId="3A1D6AA7" w14:textId="7938F876" w:rsidR="00BD7A74" w:rsidRPr="006D034F" w:rsidRDefault="006A1DFB" w:rsidP="006A1DFB">
      <w:pPr>
        <w:jc w:val="both"/>
        <w:rPr>
          <w:rFonts w:ascii="Arial" w:hAnsi="Arial" w:cs="Arial"/>
          <w:b/>
          <w:sz w:val="24"/>
          <w:szCs w:val="24"/>
          <w:lang w:val="es-PA"/>
        </w:rPr>
      </w:pPr>
      <w:r w:rsidRPr="006D034F">
        <w:rPr>
          <w:rFonts w:ascii="Arial" w:hAnsi="Arial" w:cs="Arial"/>
          <w:b/>
          <w:sz w:val="24"/>
          <w:szCs w:val="24"/>
          <w:lang w:val="es-PA"/>
        </w:rPr>
        <w:br/>
      </w:r>
      <w:proofErr w:type="spellStart"/>
      <w:r w:rsidRPr="006D034F">
        <w:rPr>
          <w:rFonts w:ascii="Arial" w:hAnsi="Arial" w:cs="Arial"/>
          <w:b/>
          <w:sz w:val="24"/>
          <w:szCs w:val="24"/>
          <w:lang w:val="es-PA"/>
        </w:rPr>
        <w:t>Kaggle</w:t>
      </w:r>
      <w:proofErr w:type="spellEnd"/>
      <w:r w:rsidRPr="006D034F">
        <w:rPr>
          <w:rFonts w:ascii="Arial" w:hAnsi="Arial" w:cs="Arial"/>
          <w:b/>
          <w:sz w:val="24"/>
          <w:szCs w:val="24"/>
          <w:lang w:val="es-PA"/>
        </w:rPr>
        <w:t xml:space="preserve">. </w:t>
      </w:r>
      <w:proofErr w:type="spellStart"/>
      <w:r w:rsidRPr="006D034F">
        <w:rPr>
          <w:rFonts w:ascii="Arial" w:hAnsi="Arial" w:cs="Arial"/>
          <w:b/>
          <w:i/>
          <w:iCs/>
          <w:sz w:val="24"/>
          <w:szCs w:val="24"/>
          <w:lang w:val="es-PA"/>
        </w:rPr>
        <w:t>Datasets</w:t>
      </w:r>
      <w:proofErr w:type="spellEnd"/>
      <w:r w:rsidRPr="006D034F">
        <w:rPr>
          <w:rFonts w:ascii="Arial" w:hAnsi="Arial" w:cs="Arial"/>
          <w:b/>
          <w:i/>
          <w:iCs/>
          <w:sz w:val="24"/>
          <w:szCs w:val="24"/>
          <w:lang w:val="es-PA"/>
        </w:rPr>
        <w:t>: NVIDIA semiconductor</w:t>
      </w:r>
      <w:r w:rsidRPr="006D034F">
        <w:rPr>
          <w:rFonts w:ascii="Arial" w:hAnsi="Arial" w:cs="Arial"/>
          <w:b/>
          <w:sz w:val="24"/>
          <w:szCs w:val="24"/>
          <w:lang w:val="es-PA"/>
        </w:rPr>
        <w:t xml:space="preserve">. </w:t>
      </w:r>
      <w:r w:rsidRPr="006A1DFB">
        <w:rPr>
          <w:rFonts w:ascii="Arial" w:hAnsi="Arial" w:cs="Arial"/>
          <w:b/>
          <w:sz w:val="24"/>
          <w:szCs w:val="24"/>
          <w:lang w:val="es-PA"/>
        </w:rPr>
        <w:t xml:space="preserve">Extraído </w:t>
      </w:r>
      <w:r>
        <w:rPr>
          <w:rFonts w:ascii="Arial" w:hAnsi="Arial" w:cs="Arial"/>
          <w:b/>
          <w:sz w:val="24"/>
          <w:szCs w:val="24"/>
          <w:lang w:val="es-PA"/>
        </w:rPr>
        <w:t xml:space="preserve">de </w:t>
      </w:r>
      <w:hyperlink r:id="rId19" w:tgtFrame="_new" w:history="1">
        <w:r w:rsidRPr="006A1DFB">
          <w:rPr>
            <w:rStyle w:val="Hyperlink"/>
            <w:rFonts w:ascii="Arial" w:hAnsi="Arial" w:cs="Arial"/>
            <w:b/>
            <w:sz w:val="24"/>
            <w:szCs w:val="24"/>
            <w:lang w:val="es-PA"/>
          </w:rPr>
          <w:t>https://www.kaggle.com/datasets?search=nvidia+semiconductor</w:t>
        </w:r>
      </w:hyperlink>
    </w:p>
    <w:p w14:paraId="49635F74" w14:textId="77777777" w:rsidR="006A1DFB" w:rsidRPr="006D034F" w:rsidRDefault="006A1DFB" w:rsidP="006A1DFB">
      <w:pPr>
        <w:jc w:val="both"/>
        <w:rPr>
          <w:rFonts w:ascii="Arial" w:hAnsi="Arial" w:cs="Arial"/>
          <w:b/>
          <w:sz w:val="24"/>
          <w:szCs w:val="24"/>
          <w:lang w:val="es-PA"/>
        </w:rPr>
      </w:pPr>
    </w:p>
    <w:p w14:paraId="7BC3F248" w14:textId="77777777" w:rsidR="00FB5497" w:rsidRPr="00FB5497" w:rsidRDefault="00FB5497" w:rsidP="00FB5497">
      <w:pPr>
        <w:jc w:val="both"/>
        <w:rPr>
          <w:rFonts w:ascii="Arial" w:hAnsi="Arial" w:cs="Arial"/>
          <w:b/>
          <w:sz w:val="24"/>
          <w:szCs w:val="24"/>
          <w:lang w:val="en-US"/>
        </w:rPr>
      </w:pPr>
      <w:r w:rsidRPr="00FB5497">
        <w:rPr>
          <w:rFonts w:ascii="Arial" w:hAnsi="Arial" w:cs="Arial"/>
          <w:b/>
          <w:sz w:val="24"/>
          <w:szCs w:val="24"/>
          <w:lang w:val="en-US"/>
        </w:rPr>
        <w:t>NVIDIA Investor Relations:</w:t>
      </w:r>
    </w:p>
    <w:p w14:paraId="4FE48BAC" w14:textId="321009A9" w:rsidR="006A1DFB" w:rsidRPr="006D034F" w:rsidRDefault="00FB5497" w:rsidP="00FB5497">
      <w:pPr>
        <w:jc w:val="both"/>
        <w:rPr>
          <w:rFonts w:ascii="Arial" w:hAnsi="Arial" w:cs="Arial"/>
          <w:b/>
          <w:sz w:val="24"/>
          <w:szCs w:val="24"/>
          <w:lang w:val="es-PA"/>
        </w:rPr>
      </w:pPr>
      <w:r w:rsidRPr="00FB5497">
        <w:rPr>
          <w:rFonts w:ascii="Arial" w:hAnsi="Arial" w:cs="Arial"/>
          <w:b/>
          <w:sz w:val="24"/>
          <w:szCs w:val="24"/>
          <w:lang w:val="en-US"/>
        </w:rPr>
        <w:t xml:space="preserve">NVIDIA Corporation. Investor relations. </w:t>
      </w:r>
      <w:r w:rsidR="006D034F" w:rsidRPr="006D034F">
        <w:rPr>
          <w:rFonts w:ascii="Arial" w:hAnsi="Arial" w:cs="Arial"/>
          <w:b/>
          <w:sz w:val="24"/>
          <w:szCs w:val="24"/>
          <w:lang w:val="es-PA"/>
        </w:rPr>
        <w:t>Extraído de</w:t>
      </w:r>
      <w:r w:rsidR="006D034F" w:rsidRPr="006D034F">
        <w:rPr>
          <w:rFonts w:ascii="Arial" w:hAnsi="Arial" w:cs="Arial"/>
          <w:b/>
          <w:sz w:val="24"/>
          <w:szCs w:val="24"/>
          <w:lang w:val="es-PA"/>
        </w:rPr>
        <w:t xml:space="preserve"> </w:t>
      </w:r>
      <w:r w:rsidRPr="006D034F">
        <w:rPr>
          <w:rFonts w:ascii="Arial" w:hAnsi="Arial" w:cs="Arial"/>
          <w:b/>
          <w:sz w:val="24"/>
          <w:szCs w:val="24"/>
          <w:lang w:val="es-PA"/>
        </w:rPr>
        <w:t>https://investor.nvidia.com/home/default.aspx</w:t>
      </w:r>
    </w:p>
    <w:p w14:paraId="70BF1DAE" w14:textId="77777777" w:rsidR="006A1DFB" w:rsidRPr="006D034F" w:rsidRDefault="006A1DFB" w:rsidP="006A1DFB">
      <w:pPr>
        <w:jc w:val="both"/>
        <w:rPr>
          <w:rFonts w:ascii="Arial" w:hAnsi="Arial" w:cs="Arial"/>
          <w:b/>
          <w:sz w:val="24"/>
          <w:szCs w:val="24"/>
          <w:lang w:val="es-PA"/>
        </w:rPr>
      </w:pPr>
    </w:p>
    <w:p w14:paraId="55D9004C" w14:textId="77777777" w:rsidR="006A1DFB" w:rsidRPr="006D034F" w:rsidRDefault="006A1DFB" w:rsidP="006A1DFB">
      <w:pPr>
        <w:jc w:val="both"/>
        <w:rPr>
          <w:rFonts w:ascii="Arial" w:hAnsi="Arial" w:cs="Arial"/>
          <w:b/>
          <w:sz w:val="24"/>
          <w:szCs w:val="24"/>
          <w:lang w:val="es-PA"/>
        </w:rPr>
      </w:pPr>
    </w:p>
    <w:p w14:paraId="2819196D" w14:textId="77777777" w:rsidR="006A1DFB" w:rsidRPr="006D034F" w:rsidRDefault="006A1DFB" w:rsidP="006A1DFB">
      <w:pPr>
        <w:jc w:val="both"/>
        <w:rPr>
          <w:rFonts w:ascii="Arial" w:hAnsi="Arial" w:cs="Arial"/>
          <w:b/>
          <w:sz w:val="24"/>
          <w:szCs w:val="24"/>
          <w:lang w:val="es-PA"/>
        </w:rPr>
      </w:pPr>
    </w:p>
    <w:p w14:paraId="4D69D6DE" w14:textId="4732AD63" w:rsidR="00BD7A74" w:rsidRPr="006D034F" w:rsidRDefault="00BD7A74" w:rsidP="7897A797">
      <w:pPr>
        <w:pStyle w:val="ListParagraph"/>
        <w:jc w:val="both"/>
        <w:rPr>
          <w:rFonts w:ascii="Arial" w:hAnsi="Arial" w:cs="Arial"/>
          <w:b/>
          <w:bCs/>
          <w:sz w:val="24"/>
          <w:szCs w:val="24"/>
          <w:lang w:val="es-PA"/>
        </w:rPr>
      </w:pPr>
    </w:p>
    <w:p w14:paraId="4A44EBB9" w14:textId="6C45BDE3" w:rsidR="00BD7A74" w:rsidRPr="006D034F" w:rsidRDefault="00BD7A74" w:rsidP="16F80296">
      <w:pPr>
        <w:jc w:val="both"/>
        <w:rPr>
          <w:rFonts w:ascii="Arial" w:hAnsi="Arial" w:cs="Arial"/>
          <w:b/>
          <w:bCs/>
          <w:sz w:val="24"/>
          <w:szCs w:val="24"/>
          <w:lang w:val="es-PA"/>
        </w:rPr>
      </w:pPr>
      <w:r w:rsidRPr="006D034F">
        <w:rPr>
          <w:rFonts w:ascii="Arial" w:hAnsi="Arial" w:cs="Arial"/>
          <w:b/>
          <w:bCs/>
          <w:sz w:val="24"/>
          <w:szCs w:val="24"/>
          <w:lang w:val="es-PA"/>
        </w:rPr>
        <w:t xml:space="preserve"> </w:t>
      </w:r>
    </w:p>
    <w:p w14:paraId="47ADCD6F" w14:textId="77777777" w:rsidR="00BD7A74" w:rsidRPr="006D034F" w:rsidRDefault="00BD7A74">
      <w:pPr>
        <w:rPr>
          <w:rFonts w:ascii="Arial" w:hAnsi="Arial" w:cs="Arial"/>
          <w:b/>
          <w:bCs/>
          <w:sz w:val="24"/>
          <w:szCs w:val="24"/>
          <w:lang w:val="es-PA"/>
        </w:rPr>
      </w:pPr>
      <w:r w:rsidRPr="006D034F">
        <w:rPr>
          <w:rFonts w:ascii="Arial" w:hAnsi="Arial" w:cs="Arial"/>
          <w:b/>
          <w:bCs/>
          <w:sz w:val="24"/>
          <w:szCs w:val="24"/>
          <w:lang w:val="es-PA"/>
        </w:rPr>
        <w:br w:type="page"/>
      </w:r>
    </w:p>
    <w:p w14:paraId="3C98FC6C" w14:textId="132E80DA" w:rsidR="006142D5" w:rsidRPr="007C5272" w:rsidRDefault="00BD7A74" w:rsidP="001D76B4">
      <w:pPr>
        <w:rPr>
          <w:rFonts w:ascii="Arial" w:hAnsi="Arial" w:cs="Arial"/>
          <w:b/>
          <w:sz w:val="24"/>
          <w:szCs w:val="24"/>
          <w:lang w:val="en-US"/>
        </w:rPr>
      </w:pPr>
      <w:proofErr w:type="spellStart"/>
      <w:r w:rsidRPr="007C5272">
        <w:rPr>
          <w:rFonts w:ascii="Arial" w:hAnsi="Arial" w:cs="Arial"/>
          <w:b/>
          <w:sz w:val="24"/>
          <w:szCs w:val="24"/>
          <w:lang w:val="en-US"/>
        </w:rPr>
        <w:lastRenderedPageBreak/>
        <w:t>Anexos</w:t>
      </w:r>
      <w:proofErr w:type="spellEnd"/>
    </w:p>
    <w:p w14:paraId="13FE0B7D" w14:textId="551F3B45" w:rsidR="00BD7A74" w:rsidRPr="007C5272" w:rsidRDefault="00BD7A74" w:rsidP="6322565E">
      <w:pPr>
        <w:rPr>
          <w:rFonts w:ascii="Arial" w:hAnsi="Arial" w:cs="Arial"/>
          <w:sz w:val="24"/>
          <w:szCs w:val="24"/>
          <w:lang w:val="en-US"/>
        </w:rPr>
      </w:pPr>
    </w:p>
    <w:p w14:paraId="1BDB86AF" w14:textId="4D5C2399" w:rsidR="00BD7A74" w:rsidRPr="007C5272" w:rsidRDefault="00BD7A74" w:rsidP="6322565E">
      <w:pPr>
        <w:rPr>
          <w:rFonts w:ascii="Arial" w:hAnsi="Arial" w:cs="Arial"/>
          <w:sz w:val="24"/>
          <w:szCs w:val="24"/>
          <w:lang w:val="en-US"/>
        </w:rPr>
      </w:pPr>
    </w:p>
    <w:p w14:paraId="26336502" w14:textId="6BF54BA0" w:rsidR="00BD7A74" w:rsidRPr="007C5272" w:rsidRDefault="00BD7A74" w:rsidP="6322565E">
      <w:pPr>
        <w:rPr>
          <w:rFonts w:ascii="Arial" w:hAnsi="Arial" w:cs="Arial"/>
          <w:sz w:val="24"/>
          <w:szCs w:val="24"/>
          <w:lang w:val="en-US"/>
        </w:rPr>
      </w:pPr>
    </w:p>
    <w:p w14:paraId="1D12EAF0" w14:textId="54AFC239" w:rsidR="00BD7A74" w:rsidRPr="007C5272" w:rsidRDefault="00BD7A74" w:rsidP="6322565E">
      <w:pPr>
        <w:rPr>
          <w:rFonts w:ascii="Arial" w:hAnsi="Arial" w:cs="Arial"/>
          <w:sz w:val="24"/>
          <w:szCs w:val="24"/>
          <w:lang w:val="en-US"/>
        </w:rPr>
      </w:pPr>
    </w:p>
    <w:p w14:paraId="4A7ED311" w14:textId="116CBAF9"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Grafica de open</w:t>
      </w:r>
    </w:p>
    <w:p w14:paraId="71C0DB48" w14:textId="7DD8D88B" w:rsidR="00BD7A74" w:rsidRPr="00E52583" w:rsidRDefault="00BD7A74" w:rsidP="6322565E">
      <w:r>
        <w:rPr>
          <w:noProof/>
        </w:rPr>
        <w:drawing>
          <wp:inline distT="0" distB="0" distL="0" distR="0" wp14:anchorId="23F55C1F" wp14:editId="5EA281BD">
            <wp:extent cx="3877216" cy="2372056"/>
            <wp:effectExtent l="0" t="0" r="0" b="0"/>
            <wp:docPr id="1406785982" name="Picture 140678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77216" cy="2372056"/>
                    </a:xfrm>
                    <a:prstGeom prst="rect">
                      <a:avLst/>
                    </a:prstGeom>
                  </pic:spPr>
                </pic:pic>
              </a:graphicData>
            </a:graphic>
          </wp:inline>
        </w:drawing>
      </w:r>
    </w:p>
    <w:p w14:paraId="1B4B9D26" w14:textId="29B862C8" w:rsidR="00BD7A74" w:rsidRPr="00E52583" w:rsidRDefault="00BD7A74" w:rsidP="6322565E">
      <w:pPr>
        <w:rPr>
          <w:rFonts w:ascii="Arial" w:hAnsi="Arial" w:cs="Arial"/>
          <w:sz w:val="24"/>
          <w:szCs w:val="24"/>
          <w:lang w:val="es-PA"/>
        </w:rPr>
      </w:pPr>
    </w:p>
    <w:p w14:paraId="1E7AB1A0" w14:textId="0E2F8CD6" w:rsidR="00BD7A74" w:rsidRPr="00E52583" w:rsidRDefault="00BD7A74" w:rsidP="6322565E">
      <w:pPr>
        <w:rPr>
          <w:rFonts w:ascii="Arial" w:hAnsi="Arial" w:cs="Arial"/>
          <w:sz w:val="24"/>
          <w:szCs w:val="24"/>
          <w:lang w:val="es-PA"/>
        </w:rPr>
      </w:pPr>
    </w:p>
    <w:p w14:paraId="5EECBC53" w14:textId="40AFD56D" w:rsidR="00BD7A74" w:rsidRPr="00E52583" w:rsidRDefault="00BD7A74" w:rsidP="6322565E">
      <w:pPr>
        <w:rPr>
          <w:rFonts w:ascii="Arial" w:hAnsi="Arial" w:cs="Arial"/>
          <w:sz w:val="24"/>
          <w:szCs w:val="24"/>
          <w:lang w:val="es-PA"/>
        </w:rPr>
      </w:pPr>
    </w:p>
    <w:p w14:paraId="327D40C1" w14:textId="4BA07728" w:rsidR="00BD7A74" w:rsidRPr="00E52583" w:rsidRDefault="00BD7A74" w:rsidP="6322565E">
      <w:pPr>
        <w:rPr>
          <w:rFonts w:ascii="Arial" w:hAnsi="Arial" w:cs="Arial"/>
          <w:sz w:val="24"/>
          <w:szCs w:val="24"/>
          <w:lang w:val="es-PA"/>
        </w:rPr>
      </w:pPr>
    </w:p>
    <w:p w14:paraId="0C7DD018" w14:textId="02A339A0" w:rsidR="00BD7A74" w:rsidRPr="00E52583" w:rsidRDefault="00BD7A74" w:rsidP="6322565E">
      <w:pPr>
        <w:rPr>
          <w:rFonts w:ascii="Arial" w:hAnsi="Arial" w:cs="Arial"/>
          <w:sz w:val="24"/>
          <w:szCs w:val="24"/>
          <w:lang w:val="es-PA"/>
        </w:rPr>
      </w:pPr>
    </w:p>
    <w:p w14:paraId="69583A26" w14:textId="126BC2DD" w:rsidR="00BD7A74" w:rsidRPr="00E52583" w:rsidRDefault="00BD7A74" w:rsidP="6322565E">
      <w:pPr>
        <w:rPr>
          <w:rFonts w:ascii="Arial" w:hAnsi="Arial" w:cs="Arial"/>
          <w:sz w:val="24"/>
          <w:szCs w:val="24"/>
          <w:lang w:val="es-PA"/>
        </w:rPr>
      </w:pPr>
    </w:p>
    <w:p w14:paraId="2D06C69F" w14:textId="329B3039" w:rsidR="00BD7A74" w:rsidRPr="00E52583" w:rsidRDefault="00BD7A74" w:rsidP="6322565E">
      <w:pPr>
        <w:rPr>
          <w:rFonts w:ascii="Arial" w:hAnsi="Arial" w:cs="Arial"/>
          <w:sz w:val="24"/>
          <w:szCs w:val="24"/>
          <w:lang w:val="es-PA"/>
        </w:rPr>
      </w:pPr>
    </w:p>
    <w:p w14:paraId="59C4B450" w14:textId="15FE2799" w:rsidR="00BD7A74" w:rsidRPr="00E52583" w:rsidRDefault="00BD7A74" w:rsidP="6322565E">
      <w:pPr>
        <w:rPr>
          <w:rFonts w:ascii="Arial" w:hAnsi="Arial" w:cs="Arial"/>
          <w:sz w:val="24"/>
          <w:szCs w:val="24"/>
          <w:lang w:val="es-PA"/>
        </w:rPr>
      </w:pPr>
    </w:p>
    <w:p w14:paraId="08B0FB47" w14:textId="647C7FB3" w:rsidR="00BD7A74" w:rsidRPr="00E52583" w:rsidRDefault="00BD7A74" w:rsidP="6322565E">
      <w:pPr>
        <w:rPr>
          <w:rFonts w:ascii="Arial" w:hAnsi="Arial" w:cs="Arial"/>
          <w:sz w:val="24"/>
          <w:szCs w:val="24"/>
          <w:lang w:val="es-PA"/>
        </w:rPr>
      </w:pPr>
    </w:p>
    <w:p w14:paraId="3DEC45CC" w14:textId="04CD1606" w:rsidR="00BD7A74" w:rsidRPr="00E52583" w:rsidRDefault="00BD7A74" w:rsidP="6322565E">
      <w:pPr>
        <w:rPr>
          <w:rFonts w:ascii="Arial" w:hAnsi="Arial" w:cs="Arial"/>
          <w:sz w:val="24"/>
          <w:szCs w:val="24"/>
          <w:lang w:val="es-PA"/>
        </w:rPr>
      </w:pPr>
    </w:p>
    <w:p w14:paraId="44D9808C" w14:textId="03BEDBE0" w:rsidR="00BD7A74" w:rsidRPr="00E52583" w:rsidRDefault="00BD7A74" w:rsidP="6322565E">
      <w:pPr>
        <w:rPr>
          <w:rFonts w:ascii="Arial" w:hAnsi="Arial" w:cs="Arial"/>
          <w:sz w:val="24"/>
          <w:szCs w:val="24"/>
          <w:lang w:val="es-PA"/>
        </w:rPr>
      </w:pPr>
    </w:p>
    <w:p w14:paraId="094010C8" w14:textId="0AC6F8E6" w:rsidR="00BD7A74" w:rsidRPr="00E52583" w:rsidRDefault="00BD7A74" w:rsidP="6322565E">
      <w:pPr>
        <w:rPr>
          <w:rFonts w:ascii="Arial" w:hAnsi="Arial" w:cs="Arial"/>
          <w:sz w:val="24"/>
          <w:szCs w:val="24"/>
          <w:lang w:val="es-PA"/>
        </w:rPr>
      </w:pPr>
    </w:p>
    <w:p w14:paraId="25684951" w14:textId="7E1B2B70" w:rsidR="00BD7A74" w:rsidRPr="00E52583" w:rsidRDefault="00BD7A74" w:rsidP="6322565E">
      <w:pPr>
        <w:rPr>
          <w:rFonts w:ascii="Arial" w:hAnsi="Arial" w:cs="Arial"/>
          <w:sz w:val="24"/>
          <w:szCs w:val="24"/>
          <w:lang w:val="es-PA"/>
        </w:rPr>
      </w:pPr>
    </w:p>
    <w:p w14:paraId="4E4701D0" w14:textId="479D4506" w:rsidR="00BD7A74" w:rsidRPr="00E52583" w:rsidRDefault="00BD7A74" w:rsidP="6322565E">
      <w:pPr>
        <w:rPr>
          <w:rFonts w:ascii="Arial" w:hAnsi="Arial" w:cs="Arial"/>
          <w:sz w:val="24"/>
          <w:szCs w:val="24"/>
          <w:lang w:val="es-PA"/>
        </w:rPr>
      </w:pPr>
    </w:p>
    <w:p w14:paraId="75576083" w14:textId="10AF898D" w:rsidR="00BD7A74" w:rsidRPr="00E52583" w:rsidRDefault="00BD7A74" w:rsidP="6322565E">
      <w:pPr>
        <w:rPr>
          <w:rFonts w:ascii="Arial" w:hAnsi="Arial" w:cs="Arial"/>
          <w:sz w:val="24"/>
          <w:szCs w:val="24"/>
          <w:lang w:val="es-PA"/>
        </w:rPr>
      </w:pPr>
    </w:p>
    <w:p w14:paraId="6C1D2F8F" w14:textId="059A2BB7"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 xml:space="preserve">Grafica de </w:t>
      </w:r>
      <w:proofErr w:type="spellStart"/>
      <w:r w:rsidRPr="6322565E">
        <w:rPr>
          <w:rFonts w:ascii="Arial" w:hAnsi="Arial" w:cs="Arial"/>
          <w:sz w:val="24"/>
          <w:szCs w:val="24"/>
          <w:lang w:val="es-PA"/>
        </w:rPr>
        <w:t>high</w:t>
      </w:r>
      <w:proofErr w:type="spellEnd"/>
    </w:p>
    <w:p w14:paraId="6E86D2B3" w14:textId="20634347" w:rsidR="00BD7A74" w:rsidRPr="00E52583" w:rsidRDefault="00BD7A74" w:rsidP="6322565E">
      <w:r>
        <w:rPr>
          <w:noProof/>
        </w:rPr>
        <w:drawing>
          <wp:inline distT="0" distB="0" distL="0" distR="0" wp14:anchorId="44072CF7" wp14:editId="280682B7">
            <wp:extent cx="3896268" cy="2362530"/>
            <wp:effectExtent l="0" t="0" r="0" b="0"/>
            <wp:docPr id="861776042" name="Picture 86177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896268" cy="2362530"/>
                    </a:xfrm>
                    <a:prstGeom prst="rect">
                      <a:avLst/>
                    </a:prstGeom>
                  </pic:spPr>
                </pic:pic>
              </a:graphicData>
            </a:graphic>
          </wp:inline>
        </w:drawing>
      </w:r>
    </w:p>
    <w:p w14:paraId="6598C1CC" w14:textId="763BCCD5" w:rsidR="00BD7A74" w:rsidRPr="00E52583" w:rsidRDefault="00BD7A74" w:rsidP="6322565E">
      <w:pPr>
        <w:rPr>
          <w:rFonts w:ascii="Arial" w:hAnsi="Arial" w:cs="Arial"/>
          <w:sz w:val="24"/>
          <w:szCs w:val="24"/>
          <w:lang w:val="es-PA"/>
        </w:rPr>
      </w:pPr>
    </w:p>
    <w:p w14:paraId="333D497A" w14:textId="29A77C74" w:rsidR="00BD7A74" w:rsidRPr="00E52583" w:rsidRDefault="00BD7A74" w:rsidP="6322565E">
      <w:pPr>
        <w:rPr>
          <w:rFonts w:ascii="Arial" w:hAnsi="Arial" w:cs="Arial"/>
          <w:sz w:val="24"/>
          <w:szCs w:val="24"/>
          <w:lang w:val="es-PA"/>
        </w:rPr>
      </w:pPr>
    </w:p>
    <w:p w14:paraId="356EE254" w14:textId="058FD62D"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 xml:space="preserve">Grafica de </w:t>
      </w:r>
      <w:proofErr w:type="spellStart"/>
      <w:r w:rsidRPr="6322565E">
        <w:rPr>
          <w:rFonts w:ascii="Arial" w:hAnsi="Arial" w:cs="Arial"/>
          <w:sz w:val="24"/>
          <w:szCs w:val="24"/>
          <w:lang w:val="es-PA"/>
        </w:rPr>
        <w:t>close</w:t>
      </w:r>
      <w:proofErr w:type="spellEnd"/>
    </w:p>
    <w:p w14:paraId="7684B6B9" w14:textId="46A44479" w:rsidR="00BD7A74" w:rsidRPr="00E52583" w:rsidRDefault="00BD7A74" w:rsidP="001D76B4">
      <w:r>
        <w:rPr>
          <w:noProof/>
        </w:rPr>
        <w:drawing>
          <wp:inline distT="0" distB="0" distL="0" distR="0" wp14:anchorId="4706ECC3" wp14:editId="5BB35458">
            <wp:extent cx="4029638" cy="2400635"/>
            <wp:effectExtent l="0" t="0" r="0" b="0"/>
            <wp:docPr id="755000607" name="Picture 7550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000607"/>
                    <pic:cNvPicPr/>
                  </pic:nvPicPr>
                  <pic:blipFill>
                    <a:blip r:embed="rId22">
                      <a:extLst>
                        <a:ext uri="{28A0092B-C50C-407E-A947-70E740481C1C}">
                          <a14:useLocalDpi xmlns:a14="http://schemas.microsoft.com/office/drawing/2010/main" val="0"/>
                        </a:ext>
                      </a:extLst>
                    </a:blip>
                    <a:stretch>
                      <a:fillRect/>
                    </a:stretch>
                  </pic:blipFill>
                  <pic:spPr>
                    <a:xfrm>
                      <a:off x="0" y="0"/>
                      <a:ext cx="4029638" cy="2400635"/>
                    </a:xfrm>
                    <a:prstGeom prst="rect">
                      <a:avLst/>
                    </a:prstGeom>
                  </pic:spPr>
                </pic:pic>
              </a:graphicData>
            </a:graphic>
          </wp:inline>
        </w:drawing>
      </w:r>
    </w:p>
    <w:sectPr w:rsidR="00BD7A74" w:rsidRPr="00E52583">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1C6FE" w14:textId="77777777" w:rsidR="001649F7" w:rsidRDefault="001649F7" w:rsidP="00623605">
      <w:pPr>
        <w:spacing w:after="0" w:line="240" w:lineRule="auto"/>
      </w:pPr>
      <w:r>
        <w:separator/>
      </w:r>
    </w:p>
  </w:endnote>
  <w:endnote w:type="continuationSeparator" w:id="0">
    <w:p w14:paraId="7D29FC54" w14:textId="77777777" w:rsidR="001649F7" w:rsidRDefault="001649F7" w:rsidP="00623605">
      <w:pPr>
        <w:spacing w:after="0" w:line="240" w:lineRule="auto"/>
      </w:pPr>
      <w:r>
        <w:continuationSeparator/>
      </w:r>
    </w:p>
  </w:endnote>
  <w:endnote w:type="continuationNotice" w:id="1">
    <w:p w14:paraId="06EED349" w14:textId="77777777" w:rsidR="001649F7" w:rsidRDefault="001649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FEAD6" w14:textId="77777777" w:rsidR="003074D7" w:rsidRDefault="00307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1C7C" w14:textId="77777777" w:rsidR="003074D7" w:rsidRDefault="003074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A993" w14:textId="77777777" w:rsidR="003074D7" w:rsidRDefault="0030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4034E" w14:textId="77777777" w:rsidR="001649F7" w:rsidRDefault="001649F7" w:rsidP="00623605">
      <w:pPr>
        <w:spacing w:after="0" w:line="240" w:lineRule="auto"/>
      </w:pPr>
      <w:r>
        <w:separator/>
      </w:r>
    </w:p>
  </w:footnote>
  <w:footnote w:type="continuationSeparator" w:id="0">
    <w:p w14:paraId="7BF4B5D4" w14:textId="77777777" w:rsidR="001649F7" w:rsidRDefault="001649F7" w:rsidP="00623605">
      <w:pPr>
        <w:spacing w:after="0" w:line="240" w:lineRule="auto"/>
      </w:pPr>
      <w:r>
        <w:continuationSeparator/>
      </w:r>
    </w:p>
  </w:footnote>
  <w:footnote w:type="continuationNotice" w:id="1">
    <w:p w14:paraId="24492779" w14:textId="77777777" w:rsidR="001649F7" w:rsidRDefault="001649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2428F" w14:textId="77777777" w:rsidR="003074D7" w:rsidRDefault="00307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BD6CB" w14:textId="77777777" w:rsidR="003074D7" w:rsidRDefault="003074D7">
    <w:pPr>
      <w:pStyle w:val="Header"/>
    </w:pPr>
  </w:p>
</w:hdr>
</file>

<file path=word/intelligence2.xml><?xml version="1.0" encoding="utf-8"?>
<int2:intelligence xmlns:int2="http://schemas.microsoft.com/office/intelligence/2020/intelligence" xmlns:oel="http://schemas.microsoft.com/office/2019/extlst">
  <int2:observations>
    <int2:textHash int2:hashCode="04f8jVey49zMUl" int2:id="d8cPPsG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FD576"/>
    <w:multiLevelType w:val="hybridMultilevel"/>
    <w:tmpl w:val="131A1246"/>
    <w:lvl w:ilvl="0" w:tplc="7C0C5D50">
      <w:start w:val="1"/>
      <w:numFmt w:val="bullet"/>
      <w:lvlText w:val=""/>
      <w:lvlJc w:val="left"/>
      <w:pPr>
        <w:ind w:left="720" w:hanging="360"/>
      </w:pPr>
      <w:rPr>
        <w:rFonts w:ascii="Symbol" w:hAnsi="Symbol" w:hint="default"/>
      </w:rPr>
    </w:lvl>
    <w:lvl w:ilvl="1" w:tplc="5FDAA94E">
      <w:start w:val="1"/>
      <w:numFmt w:val="bullet"/>
      <w:lvlText w:val="o"/>
      <w:lvlJc w:val="left"/>
      <w:pPr>
        <w:ind w:left="1440" w:hanging="360"/>
      </w:pPr>
      <w:rPr>
        <w:rFonts w:ascii="Courier New" w:hAnsi="Courier New" w:hint="default"/>
      </w:rPr>
    </w:lvl>
    <w:lvl w:ilvl="2" w:tplc="9704F320">
      <w:start w:val="1"/>
      <w:numFmt w:val="bullet"/>
      <w:lvlText w:val=""/>
      <w:lvlJc w:val="left"/>
      <w:pPr>
        <w:ind w:left="2160" w:hanging="360"/>
      </w:pPr>
      <w:rPr>
        <w:rFonts w:ascii="Wingdings" w:hAnsi="Wingdings" w:hint="default"/>
      </w:rPr>
    </w:lvl>
    <w:lvl w:ilvl="3" w:tplc="9B50F40A">
      <w:start w:val="1"/>
      <w:numFmt w:val="bullet"/>
      <w:lvlText w:val=""/>
      <w:lvlJc w:val="left"/>
      <w:pPr>
        <w:ind w:left="2880" w:hanging="360"/>
      </w:pPr>
      <w:rPr>
        <w:rFonts w:ascii="Symbol" w:hAnsi="Symbol" w:hint="default"/>
      </w:rPr>
    </w:lvl>
    <w:lvl w:ilvl="4" w:tplc="DAA0DD66">
      <w:start w:val="1"/>
      <w:numFmt w:val="bullet"/>
      <w:lvlText w:val="o"/>
      <w:lvlJc w:val="left"/>
      <w:pPr>
        <w:ind w:left="3600" w:hanging="360"/>
      </w:pPr>
      <w:rPr>
        <w:rFonts w:ascii="Courier New" w:hAnsi="Courier New" w:hint="default"/>
      </w:rPr>
    </w:lvl>
    <w:lvl w:ilvl="5" w:tplc="14A2DBD8">
      <w:start w:val="1"/>
      <w:numFmt w:val="bullet"/>
      <w:lvlText w:val=""/>
      <w:lvlJc w:val="left"/>
      <w:pPr>
        <w:ind w:left="4320" w:hanging="360"/>
      </w:pPr>
      <w:rPr>
        <w:rFonts w:ascii="Wingdings" w:hAnsi="Wingdings" w:hint="default"/>
      </w:rPr>
    </w:lvl>
    <w:lvl w:ilvl="6" w:tplc="82B270EC">
      <w:start w:val="1"/>
      <w:numFmt w:val="bullet"/>
      <w:lvlText w:val=""/>
      <w:lvlJc w:val="left"/>
      <w:pPr>
        <w:ind w:left="5040" w:hanging="360"/>
      </w:pPr>
      <w:rPr>
        <w:rFonts w:ascii="Symbol" w:hAnsi="Symbol" w:hint="default"/>
      </w:rPr>
    </w:lvl>
    <w:lvl w:ilvl="7" w:tplc="9A3C859C">
      <w:start w:val="1"/>
      <w:numFmt w:val="bullet"/>
      <w:lvlText w:val="o"/>
      <w:lvlJc w:val="left"/>
      <w:pPr>
        <w:ind w:left="5760" w:hanging="360"/>
      </w:pPr>
      <w:rPr>
        <w:rFonts w:ascii="Courier New" w:hAnsi="Courier New" w:hint="default"/>
      </w:rPr>
    </w:lvl>
    <w:lvl w:ilvl="8" w:tplc="4BB26A5E">
      <w:start w:val="1"/>
      <w:numFmt w:val="bullet"/>
      <w:lvlText w:val=""/>
      <w:lvlJc w:val="left"/>
      <w:pPr>
        <w:ind w:left="6480" w:hanging="360"/>
      </w:pPr>
      <w:rPr>
        <w:rFonts w:ascii="Wingdings" w:hAnsi="Wingdings" w:hint="default"/>
      </w:rPr>
    </w:lvl>
  </w:abstractNum>
  <w:abstractNum w:abstractNumId="1" w15:restartNumberingAfterBreak="0">
    <w:nsid w:val="1A8CAF51"/>
    <w:multiLevelType w:val="hybridMultilevel"/>
    <w:tmpl w:val="FFFFFFFF"/>
    <w:lvl w:ilvl="0" w:tplc="A5B0DEBE">
      <w:start w:val="1"/>
      <w:numFmt w:val="bullet"/>
      <w:lvlText w:val=""/>
      <w:lvlJc w:val="left"/>
      <w:pPr>
        <w:ind w:left="1080" w:hanging="360"/>
      </w:pPr>
      <w:rPr>
        <w:rFonts w:ascii="Symbol" w:hAnsi="Symbol" w:hint="default"/>
      </w:rPr>
    </w:lvl>
    <w:lvl w:ilvl="1" w:tplc="A54AAA3A">
      <w:start w:val="1"/>
      <w:numFmt w:val="bullet"/>
      <w:lvlText w:val="o"/>
      <w:lvlJc w:val="left"/>
      <w:pPr>
        <w:ind w:left="1800" w:hanging="360"/>
      </w:pPr>
      <w:rPr>
        <w:rFonts w:ascii="Courier New" w:hAnsi="Courier New" w:hint="default"/>
      </w:rPr>
    </w:lvl>
    <w:lvl w:ilvl="2" w:tplc="1B7E16E6">
      <w:start w:val="1"/>
      <w:numFmt w:val="bullet"/>
      <w:lvlText w:val=""/>
      <w:lvlJc w:val="left"/>
      <w:pPr>
        <w:ind w:left="2520" w:hanging="360"/>
      </w:pPr>
      <w:rPr>
        <w:rFonts w:ascii="Wingdings" w:hAnsi="Wingdings" w:hint="default"/>
      </w:rPr>
    </w:lvl>
    <w:lvl w:ilvl="3" w:tplc="F21485D0">
      <w:start w:val="1"/>
      <w:numFmt w:val="bullet"/>
      <w:lvlText w:val=""/>
      <w:lvlJc w:val="left"/>
      <w:pPr>
        <w:ind w:left="3240" w:hanging="360"/>
      </w:pPr>
      <w:rPr>
        <w:rFonts w:ascii="Symbol" w:hAnsi="Symbol" w:hint="default"/>
      </w:rPr>
    </w:lvl>
    <w:lvl w:ilvl="4" w:tplc="F0EAC2C2">
      <w:start w:val="1"/>
      <w:numFmt w:val="bullet"/>
      <w:lvlText w:val="o"/>
      <w:lvlJc w:val="left"/>
      <w:pPr>
        <w:ind w:left="3960" w:hanging="360"/>
      </w:pPr>
      <w:rPr>
        <w:rFonts w:ascii="Courier New" w:hAnsi="Courier New" w:hint="default"/>
      </w:rPr>
    </w:lvl>
    <w:lvl w:ilvl="5" w:tplc="3050B304">
      <w:start w:val="1"/>
      <w:numFmt w:val="bullet"/>
      <w:lvlText w:val=""/>
      <w:lvlJc w:val="left"/>
      <w:pPr>
        <w:ind w:left="4680" w:hanging="360"/>
      </w:pPr>
      <w:rPr>
        <w:rFonts w:ascii="Wingdings" w:hAnsi="Wingdings" w:hint="default"/>
      </w:rPr>
    </w:lvl>
    <w:lvl w:ilvl="6" w:tplc="1D98B3FC">
      <w:start w:val="1"/>
      <w:numFmt w:val="bullet"/>
      <w:lvlText w:val=""/>
      <w:lvlJc w:val="left"/>
      <w:pPr>
        <w:ind w:left="5400" w:hanging="360"/>
      </w:pPr>
      <w:rPr>
        <w:rFonts w:ascii="Symbol" w:hAnsi="Symbol" w:hint="default"/>
      </w:rPr>
    </w:lvl>
    <w:lvl w:ilvl="7" w:tplc="42A2C854">
      <w:start w:val="1"/>
      <w:numFmt w:val="bullet"/>
      <w:lvlText w:val="o"/>
      <w:lvlJc w:val="left"/>
      <w:pPr>
        <w:ind w:left="6120" w:hanging="360"/>
      </w:pPr>
      <w:rPr>
        <w:rFonts w:ascii="Courier New" w:hAnsi="Courier New" w:hint="default"/>
      </w:rPr>
    </w:lvl>
    <w:lvl w:ilvl="8" w:tplc="E9AAAC20">
      <w:start w:val="1"/>
      <w:numFmt w:val="bullet"/>
      <w:lvlText w:val=""/>
      <w:lvlJc w:val="left"/>
      <w:pPr>
        <w:ind w:left="6840" w:hanging="360"/>
      </w:pPr>
      <w:rPr>
        <w:rFonts w:ascii="Wingdings" w:hAnsi="Wingdings" w:hint="default"/>
      </w:rPr>
    </w:lvl>
  </w:abstractNum>
  <w:abstractNum w:abstractNumId="2" w15:restartNumberingAfterBreak="0">
    <w:nsid w:val="1FB2AD00"/>
    <w:multiLevelType w:val="hybridMultilevel"/>
    <w:tmpl w:val="FFFFFFFF"/>
    <w:lvl w:ilvl="0" w:tplc="42504EDE">
      <w:start w:val="1"/>
      <w:numFmt w:val="bullet"/>
      <w:lvlText w:val=""/>
      <w:lvlJc w:val="left"/>
      <w:pPr>
        <w:ind w:left="720" w:hanging="360"/>
      </w:pPr>
      <w:rPr>
        <w:rFonts w:ascii="Symbol" w:hAnsi="Symbol" w:hint="default"/>
      </w:rPr>
    </w:lvl>
    <w:lvl w:ilvl="1" w:tplc="FC6AFFA6">
      <w:start w:val="1"/>
      <w:numFmt w:val="bullet"/>
      <w:lvlText w:val="o"/>
      <w:lvlJc w:val="left"/>
      <w:pPr>
        <w:ind w:left="1440" w:hanging="360"/>
      </w:pPr>
      <w:rPr>
        <w:rFonts w:ascii="Courier New" w:hAnsi="Courier New" w:hint="default"/>
      </w:rPr>
    </w:lvl>
    <w:lvl w:ilvl="2" w:tplc="0DF27AF8">
      <w:start w:val="1"/>
      <w:numFmt w:val="bullet"/>
      <w:lvlText w:val=""/>
      <w:lvlJc w:val="left"/>
      <w:pPr>
        <w:ind w:left="2160" w:hanging="360"/>
      </w:pPr>
      <w:rPr>
        <w:rFonts w:ascii="Wingdings" w:hAnsi="Wingdings" w:hint="default"/>
      </w:rPr>
    </w:lvl>
    <w:lvl w:ilvl="3" w:tplc="EBAA6752">
      <w:start w:val="1"/>
      <w:numFmt w:val="bullet"/>
      <w:lvlText w:val=""/>
      <w:lvlJc w:val="left"/>
      <w:pPr>
        <w:ind w:left="2880" w:hanging="360"/>
      </w:pPr>
      <w:rPr>
        <w:rFonts w:ascii="Symbol" w:hAnsi="Symbol" w:hint="default"/>
      </w:rPr>
    </w:lvl>
    <w:lvl w:ilvl="4" w:tplc="3D7625CE">
      <w:start w:val="1"/>
      <w:numFmt w:val="bullet"/>
      <w:lvlText w:val="o"/>
      <w:lvlJc w:val="left"/>
      <w:pPr>
        <w:ind w:left="3600" w:hanging="360"/>
      </w:pPr>
      <w:rPr>
        <w:rFonts w:ascii="Courier New" w:hAnsi="Courier New" w:hint="default"/>
      </w:rPr>
    </w:lvl>
    <w:lvl w:ilvl="5" w:tplc="AEC2BC8C">
      <w:start w:val="1"/>
      <w:numFmt w:val="bullet"/>
      <w:lvlText w:val=""/>
      <w:lvlJc w:val="left"/>
      <w:pPr>
        <w:ind w:left="4320" w:hanging="360"/>
      </w:pPr>
      <w:rPr>
        <w:rFonts w:ascii="Wingdings" w:hAnsi="Wingdings" w:hint="default"/>
      </w:rPr>
    </w:lvl>
    <w:lvl w:ilvl="6" w:tplc="D4AAFA70">
      <w:start w:val="1"/>
      <w:numFmt w:val="bullet"/>
      <w:lvlText w:val=""/>
      <w:lvlJc w:val="left"/>
      <w:pPr>
        <w:ind w:left="5040" w:hanging="360"/>
      </w:pPr>
      <w:rPr>
        <w:rFonts w:ascii="Symbol" w:hAnsi="Symbol" w:hint="default"/>
      </w:rPr>
    </w:lvl>
    <w:lvl w:ilvl="7" w:tplc="1DA24880">
      <w:start w:val="1"/>
      <w:numFmt w:val="bullet"/>
      <w:lvlText w:val="o"/>
      <w:lvlJc w:val="left"/>
      <w:pPr>
        <w:ind w:left="5760" w:hanging="360"/>
      </w:pPr>
      <w:rPr>
        <w:rFonts w:ascii="Courier New" w:hAnsi="Courier New" w:hint="default"/>
      </w:rPr>
    </w:lvl>
    <w:lvl w:ilvl="8" w:tplc="D77C3E62">
      <w:start w:val="1"/>
      <w:numFmt w:val="bullet"/>
      <w:lvlText w:val=""/>
      <w:lvlJc w:val="left"/>
      <w:pPr>
        <w:ind w:left="6480" w:hanging="360"/>
      </w:pPr>
      <w:rPr>
        <w:rFonts w:ascii="Wingdings" w:hAnsi="Wingdings" w:hint="default"/>
      </w:rPr>
    </w:lvl>
  </w:abstractNum>
  <w:abstractNum w:abstractNumId="3" w15:restartNumberingAfterBreak="0">
    <w:nsid w:val="3AB7F7EB"/>
    <w:multiLevelType w:val="hybridMultilevel"/>
    <w:tmpl w:val="B6E622AC"/>
    <w:lvl w:ilvl="0" w:tplc="8B20E412">
      <w:start w:val="1"/>
      <w:numFmt w:val="bullet"/>
      <w:lvlText w:val=""/>
      <w:lvlJc w:val="left"/>
      <w:pPr>
        <w:ind w:left="720" w:hanging="360"/>
      </w:pPr>
      <w:rPr>
        <w:rFonts w:ascii="Symbol" w:hAnsi="Symbol" w:hint="default"/>
      </w:rPr>
    </w:lvl>
    <w:lvl w:ilvl="1" w:tplc="3DDED966">
      <w:start w:val="1"/>
      <w:numFmt w:val="bullet"/>
      <w:lvlText w:val="o"/>
      <w:lvlJc w:val="left"/>
      <w:pPr>
        <w:ind w:left="1440" w:hanging="360"/>
      </w:pPr>
      <w:rPr>
        <w:rFonts w:ascii="Courier New" w:hAnsi="Courier New" w:hint="default"/>
      </w:rPr>
    </w:lvl>
    <w:lvl w:ilvl="2" w:tplc="A7F6FD32">
      <w:start w:val="1"/>
      <w:numFmt w:val="bullet"/>
      <w:lvlText w:val=""/>
      <w:lvlJc w:val="left"/>
      <w:pPr>
        <w:ind w:left="2160" w:hanging="360"/>
      </w:pPr>
      <w:rPr>
        <w:rFonts w:ascii="Wingdings" w:hAnsi="Wingdings" w:hint="default"/>
      </w:rPr>
    </w:lvl>
    <w:lvl w:ilvl="3" w:tplc="16228FC4">
      <w:start w:val="1"/>
      <w:numFmt w:val="bullet"/>
      <w:lvlText w:val=""/>
      <w:lvlJc w:val="left"/>
      <w:pPr>
        <w:ind w:left="2880" w:hanging="360"/>
      </w:pPr>
      <w:rPr>
        <w:rFonts w:ascii="Symbol" w:hAnsi="Symbol" w:hint="default"/>
      </w:rPr>
    </w:lvl>
    <w:lvl w:ilvl="4" w:tplc="C98EF366">
      <w:start w:val="1"/>
      <w:numFmt w:val="bullet"/>
      <w:lvlText w:val="o"/>
      <w:lvlJc w:val="left"/>
      <w:pPr>
        <w:ind w:left="3600" w:hanging="360"/>
      </w:pPr>
      <w:rPr>
        <w:rFonts w:ascii="Courier New" w:hAnsi="Courier New" w:hint="default"/>
      </w:rPr>
    </w:lvl>
    <w:lvl w:ilvl="5" w:tplc="47C26148">
      <w:start w:val="1"/>
      <w:numFmt w:val="bullet"/>
      <w:lvlText w:val=""/>
      <w:lvlJc w:val="left"/>
      <w:pPr>
        <w:ind w:left="4320" w:hanging="360"/>
      </w:pPr>
      <w:rPr>
        <w:rFonts w:ascii="Wingdings" w:hAnsi="Wingdings" w:hint="default"/>
      </w:rPr>
    </w:lvl>
    <w:lvl w:ilvl="6" w:tplc="999681EC">
      <w:start w:val="1"/>
      <w:numFmt w:val="bullet"/>
      <w:lvlText w:val=""/>
      <w:lvlJc w:val="left"/>
      <w:pPr>
        <w:ind w:left="5040" w:hanging="360"/>
      </w:pPr>
      <w:rPr>
        <w:rFonts w:ascii="Symbol" w:hAnsi="Symbol" w:hint="default"/>
      </w:rPr>
    </w:lvl>
    <w:lvl w:ilvl="7" w:tplc="C2C47978">
      <w:start w:val="1"/>
      <w:numFmt w:val="bullet"/>
      <w:lvlText w:val="o"/>
      <w:lvlJc w:val="left"/>
      <w:pPr>
        <w:ind w:left="5760" w:hanging="360"/>
      </w:pPr>
      <w:rPr>
        <w:rFonts w:ascii="Courier New" w:hAnsi="Courier New" w:hint="default"/>
      </w:rPr>
    </w:lvl>
    <w:lvl w:ilvl="8" w:tplc="7A1022A0">
      <w:start w:val="1"/>
      <w:numFmt w:val="bullet"/>
      <w:lvlText w:val=""/>
      <w:lvlJc w:val="left"/>
      <w:pPr>
        <w:ind w:left="6480" w:hanging="360"/>
      </w:pPr>
      <w:rPr>
        <w:rFonts w:ascii="Wingdings" w:hAnsi="Wingdings" w:hint="default"/>
      </w:rPr>
    </w:lvl>
  </w:abstractNum>
  <w:abstractNum w:abstractNumId="4" w15:restartNumberingAfterBreak="0">
    <w:nsid w:val="4FC9E2EE"/>
    <w:multiLevelType w:val="hybridMultilevel"/>
    <w:tmpl w:val="8766B696"/>
    <w:lvl w:ilvl="0" w:tplc="22965664">
      <w:start w:val="1"/>
      <w:numFmt w:val="bullet"/>
      <w:lvlText w:val=""/>
      <w:lvlJc w:val="left"/>
      <w:pPr>
        <w:ind w:left="720" w:hanging="360"/>
      </w:pPr>
      <w:rPr>
        <w:rFonts w:ascii="Symbol" w:hAnsi="Symbol" w:hint="default"/>
      </w:rPr>
    </w:lvl>
    <w:lvl w:ilvl="1" w:tplc="8BD284DA">
      <w:start w:val="1"/>
      <w:numFmt w:val="bullet"/>
      <w:lvlText w:val="o"/>
      <w:lvlJc w:val="left"/>
      <w:pPr>
        <w:ind w:left="1440" w:hanging="360"/>
      </w:pPr>
      <w:rPr>
        <w:rFonts w:ascii="Courier New" w:hAnsi="Courier New" w:hint="default"/>
      </w:rPr>
    </w:lvl>
    <w:lvl w:ilvl="2" w:tplc="0986B008">
      <w:start w:val="1"/>
      <w:numFmt w:val="bullet"/>
      <w:lvlText w:val=""/>
      <w:lvlJc w:val="left"/>
      <w:pPr>
        <w:ind w:left="2160" w:hanging="360"/>
      </w:pPr>
      <w:rPr>
        <w:rFonts w:ascii="Wingdings" w:hAnsi="Wingdings" w:hint="default"/>
      </w:rPr>
    </w:lvl>
    <w:lvl w:ilvl="3" w:tplc="914A2EC6">
      <w:start w:val="1"/>
      <w:numFmt w:val="bullet"/>
      <w:lvlText w:val=""/>
      <w:lvlJc w:val="left"/>
      <w:pPr>
        <w:ind w:left="2880" w:hanging="360"/>
      </w:pPr>
      <w:rPr>
        <w:rFonts w:ascii="Symbol" w:hAnsi="Symbol" w:hint="default"/>
      </w:rPr>
    </w:lvl>
    <w:lvl w:ilvl="4" w:tplc="A9AEE15C">
      <w:start w:val="1"/>
      <w:numFmt w:val="bullet"/>
      <w:lvlText w:val="o"/>
      <w:lvlJc w:val="left"/>
      <w:pPr>
        <w:ind w:left="3600" w:hanging="360"/>
      </w:pPr>
      <w:rPr>
        <w:rFonts w:ascii="Courier New" w:hAnsi="Courier New" w:hint="default"/>
      </w:rPr>
    </w:lvl>
    <w:lvl w:ilvl="5" w:tplc="0E4E3F28">
      <w:start w:val="1"/>
      <w:numFmt w:val="bullet"/>
      <w:lvlText w:val=""/>
      <w:lvlJc w:val="left"/>
      <w:pPr>
        <w:ind w:left="4320" w:hanging="360"/>
      </w:pPr>
      <w:rPr>
        <w:rFonts w:ascii="Wingdings" w:hAnsi="Wingdings" w:hint="default"/>
      </w:rPr>
    </w:lvl>
    <w:lvl w:ilvl="6" w:tplc="528C3760">
      <w:start w:val="1"/>
      <w:numFmt w:val="bullet"/>
      <w:lvlText w:val=""/>
      <w:lvlJc w:val="left"/>
      <w:pPr>
        <w:ind w:left="5040" w:hanging="360"/>
      </w:pPr>
      <w:rPr>
        <w:rFonts w:ascii="Symbol" w:hAnsi="Symbol" w:hint="default"/>
      </w:rPr>
    </w:lvl>
    <w:lvl w:ilvl="7" w:tplc="C5B0A386">
      <w:start w:val="1"/>
      <w:numFmt w:val="bullet"/>
      <w:lvlText w:val="o"/>
      <w:lvlJc w:val="left"/>
      <w:pPr>
        <w:ind w:left="5760" w:hanging="360"/>
      </w:pPr>
      <w:rPr>
        <w:rFonts w:ascii="Courier New" w:hAnsi="Courier New" w:hint="default"/>
      </w:rPr>
    </w:lvl>
    <w:lvl w:ilvl="8" w:tplc="DC3EE4F2">
      <w:start w:val="1"/>
      <w:numFmt w:val="bullet"/>
      <w:lvlText w:val=""/>
      <w:lvlJc w:val="left"/>
      <w:pPr>
        <w:ind w:left="6480" w:hanging="360"/>
      </w:pPr>
      <w:rPr>
        <w:rFonts w:ascii="Wingdings" w:hAnsi="Wingdings" w:hint="default"/>
      </w:rPr>
    </w:lvl>
  </w:abstractNum>
  <w:abstractNum w:abstractNumId="5" w15:restartNumberingAfterBreak="0">
    <w:nsid w:val="5C4BFD04"/>
    <w:multiLevelType w:val="hybridMultilevel"/>
    <w:tmpl w:val="5088E478"/>
    <w:lvl w:ilvl="0" w:tplc="96DAB7FA">
      <w:start w:val="1"/>
      <w:numFmt w:val="bullet"/>
      <w:lvlText w:val=""/>
      <w:lvlJc w:val="left"/>
      <w:pPr>
        <w:ind w:left="720" w:hanging="360"/>
      </w:pPr>
      <w:rPr>
        <w:rFonts w:ascii="Symbol" w:hAnsi="Symbol" w:hint="default"/>
      </w:rPr>
    </w:lvl>
    <w:lvl w:ilvl="1" w:tplc="74A2D014">
      <w:start w:val="1"/>
      <w:numFmt w:val="bullet"/>
      <w:lvlText w:val="o"/>
      <w:lvlJc w:val="left"/>
      <w:pPr>
        <w:ind w:left="1440" w:hanging="360"/>
      </w:pPr>
      <w:rPr>
        <w:rFonts w:ascii="Courier New" w:hAnsi="Courier New" w:hint="default"/>
      </w:rPr>
    </w:lvl>
    <w:lvl w:ilvl="2" w:tplc="1C08CB70">
      <w:start w:val="1"/>
      <w:numFmt w:val="bullet"/>
      <w:lvlText w:val=""/>
      <w:lvlJc w:val="left"/>
      <w:pPr>
        <w:ind w:left="2160" w:hanging="360"/>
      </w:pPr>
      <w:rPr>
        <w:rFonts w:ascii="Wingdings" w:hAnsi="Wingdings" w:hint="default"/>
      </w:rPr>
    </w:lvl>
    <w:lvl w:ilvl="3" w:tplc="FAF4F6E8">
      <w:start w:val="1"/>
      <w:numFmt w:val="bullet"/>
      <w:lvlText w:val=""/>
      <w:lvlJc w:val="left"/>
      <w:pPr>
        <w:ind w:left="2880" w:hanging="360"/>
      </w:pPr>
      <w:rPr>
        <w:rFonts w:ascii="Symbol" w:hAnsi="Symbol" w:hint="default"/>
      </w:rPr>
    </w:lvl>
    <w:lvl w:ilvl="4" w:tplc="BC468184">
      <w:start w:val="1"/>
      <w:numFmt w:val="bullet"/>
      <w:lvlText w:val="o"/>
      <w:lvlJc w:val="left"/>
      <w:pPr>
        <w:ind w:left="3600" w:hanging="360"/>
      </w:pPr>
      <w:rPr>
        <w:rFonts w:ascii="Courier New" w:hAnsi="Courier New" w:hint="default"/>
      </w:rPr>
    </w:lvl>
    <w:lvl w:ilvl="5" w:tplc="439C32E0">
      <w:start w:val="1"/>
      <w:numFmt w:val="bullet"/>
      <w:lvlText w:val=""/>
      <w:lvlJc w:val="left"/>
      <w:pPr>
        <w:ind w:left="4320" w:hanging="360"/>
      </w:pPr>
      <w:rPr>
        <w:rFonts w:ascii="Wingdings" w:hAnsi="Wingdings" w:hint="default"/>
      </w:rPr>
    </w:lvl>
    <w:lvl w:ilvl="6" w:tplc="13146396">
      <w:start w:val="1"/>
      <w:numFmt w:val="bullet"/>
      <w:lvlText w:val=""/>
      <w:lvlJc w:val="left"/>
      <w:pPr>
        <w:ind w:left="5040" w:hanging="360"/>
      </w:pPr>
      <w:rPr>
        <w:rFonts w:ascii="Symbol" w:hAnsi="Symbol" w:hint="default"/>
      </w:rPr>
    </w:lvl>
    <w:lvl w:ilvl="7" w:tplc="D7E89054">
      <w:start w:val="1"/>
      <w:numFmt w:val="bullet"/>
      <w:lvlText w:val="o"/>
      <w:lvlJc w:val="left"/>
      <w:pPr>
        <w:ind w:left="5760" w:hanging="360"/>
      </w:pPr>
      <w:rPr>
        <w:rFonts w:ascii="Courier New" w:hAnsi="Courier New" w:hint="default"/>
      </w:rPr>
    </w:lvl>
    <w:lvl w:ilvl="8" w:tplc="7626F4C2">
      <w:start w:val="1"/>
      <w:numFmt w:val="bullet"/>
      <w:lvlText w:val=""/>
      <w:lvlJc w:val="left"/>
      <w:pPr>
        <w:ind w:left="6480" w:hanging="360"/>
      </w:pPr>
      <w:rPr>
        <w:rFonts w:ascii="Wingdings" w:hAnsi="Wingdings" w:hint="default"/>
      </w:rPr>
    </w:lvl>
  </w:abstractNum>
  <w:abstractNum w:abstractNumId="6" w15:restartNumberingAfterBreak="0">
    <w:nsid w:val="6C624374"/>
    <w:multiLevelType w:val="multilevel"/>
    <w:tmpl w:val="DAAE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2A85B"/>
    <w:multiLevelType w:val="hybridMultilevel"/>
    <w:tmpl w:val="FFFFFFFF"/>
    <w:lvl w:ilvl="0" w:tplc="971A23F4">
      <w:start w:val="1"/>
      <w:numFmt w:val="bullet"/>
      <w:lvlText w:val=""/>
      <w:lvlJc w:val="left"/>
      <w:pPr>
        <w:ind w:left="720" w:hanging="360"/>
      </w:pPr>
      <w:rPr>
        <w:rFonts w:ascii="Symbol" w:hAnsi="Symbol" w:hint="default"/>
      </w:rPr>
    </w:lvl>
    <w:lvl w:ilvl="1" w:tplc="9D7ACD8C">
      <w:start w:val="1"/>
      <w:numFmt w:val="bullet"/>
      <w:lvlText w:val="o"/>
      <w:lvlJc w:val="left"/>
      <w:pPr>
        <w:ind w:left="1440" w:hanging="360"/>
      </w:pPr>
      <w:rPr>
        <w:rFonts w:ascii="Courier New" w:hAnsi="Courier New" w:hint="default"/>
      </w:rPr>
    </w:lvl>
    <w:lvl w:ilvl="2" w:tplc="03842D2A">
      <w:start w:val="1"/>
      <w:numFmt w:val="bullet"/>
      <w:lvlText w:val=""/>
      <w:lvlJc w:val="left"/>
      <w:pPr>
        <w:ind w:left="2160" w:hanging="360"/>
      </w:pPr>
      <w:rPr>
        <w:rFonts w:ascii="Wingdings" w:hAnsi="Wingdings" w:hint="default"/>
      </w:rPr>
    </w:lvl>
    <w:lvl w:ilvl="3" w:tplc="1C6CC76E">
      <w:start w:val="1"/>
      <w:numFmt w:val="bullet"/>
      <w:lvlText w:val=""/>
      <w:lvlJc w:val="left"/>
      <w:pPr>
        <w:ind w:left="2880" w:hanging="360"/>
      </w:pPr>
      <w:rPr>
        <w:rFonts w:ascii="Symbol" w:hAnsi="Symbol" w:hint="default"/>
      </w:rPr>
    </w:lvl>
    <w:lvl w:ilvl="4" w:tplc="5104A0DE">
      <w:start w:val="1"/>
      <w:numFmt w:val="bullet"/>
      <w:lvlText w:val="o"/>
      <w:lvlJc w:val="left"/>
      <w:pPr>
        <w:ind w:left="3600" w:hanging="360"/>
      </w:pPr>
      <w:rPr>
        <w:rFonts w:ascii="Courier New" w:hAnsi="Courier New" w:hint="default"/>
      </w:rPr>
    </w:lvl>
    <w:lvl w:ilvl="5" w:tplc="FF482566">
      <w:start w:val="1"/>
      <w:numFmt w:val="bullet"/>
      <w:lvlText w:val=""/>
      <w:lvlJc w:val="left"/>
      <w:pPr>
        <w:ind w:left="4320" w:hanging="360"/>
      </w:pPr>
      <w:rPr>
        <w:rFonts w:ascii="Wingdings" w:hAnsi="Wingdings" w:hint="default"/>
      </w:rPr>
    </w:lvl>
    <w:lvl w:ilvl="6" w:tplc="2FA4FDA4">
      <w:start w:val="1"/>
      <w:numFmt w:val="bullet"/>
      <w:lvlText w:val=""/>
      <w:lvlJc w:val="left"/>
      <w:pPr>
        <w:ind w:left="5040" w:hanging="360"/>
      </w:pPr>
      <w:rPr>
        <w:rFonts w:ascii="Symbol" w:hAnsi="Symbol" w:hint="default"/>
      </w:rPr>
    </w:lvl>
    <w:lvl w:ilvl="7" w:tplc="20A4A646">
      <w:start w:val="1"/>
      <w:numFmt w:val="bullet"/>
      <w:lvlText w:val="o"/>
      <w:lvlJc w:val="left"/>
      <w:pPr>
        <w:ind w:left="5760" w:hanging="360"/>
      </w:pPr>
      <w:rPr>
        <w:rFonts w:ascii="Courier New" w:hAnsi="Courier New" w:hint="default"/>
      </w:rPr>
    </w:lvl>
    <w:lvl w:ilvl="8" w:tplc="7D7EE11E">
      <w:start w:val="1"/>
      <w:numFmt w:val="bullet"/>
      <w:lvlText w:val=""/>
      <w:lvlJc w:val="left"/>
      <w:pPr>
        <w:ind w:left="6480" w:hanging="360"/>
      </w:pPr>
      <w:rPr>
        <w:rFonts w:ascii="Wingdings" w:hAnsi="Wingdings" w:hint="default"/>
      </w:rPr>
    </w:lvl>
  </w:abstractNum>
  <w:abstractNum w:abstractNumId="8" w15:restartNumberingAfterBreak="0">
    <w:nsid w:val="72AC092D"/>
    <w:multiLevelType w:val="hybridMultilevel"/>
    <w:tmpl w:val="FFFFFFFF"/>
    <w:lvl w:ilvl="0" w:tplc="D7D23D48">
      <w:start w:val="1"/>
      <w:numFmt w:val="bullet"/>
      <w:lvlText w:val=""/>
      <w:lvlJc w:val="left"/>
      <w:pPr>
        <w:ind w:left="720" w:hanging="360"/>
      </w:pPr>
      <w:rPr>
        <w:rFonts w:ascii="Symbol" w:hAnsi="Symbol" w:hint="default"/>
      </w:rPr>
    </w:lvl>
    <w:lvl w:ilvl="1" w:tplc="3F7623F6">
      <w:start w:val="1"/>
      <w:numFmt w:val="bullet"/>
      <w:lvlText w:val="o"/>
      <w:lvlJc w:val="left"/>
      <w:pPr>
        <w:ind w:left="1440" w:hanging="360"/>
      </w:pPr>
      <w:rPr>
        <w:rFonts w:ascii="Courier New" w:hAnsi="Courier New" w:hint="default"/>
      </w:rPr>
    </w:lvl>
    <w:lvl w:ilvl="2" w:tplc="DEC6E306">
      <w:start w:val="1"/>
      <w:numFmt w:val="bullet"/>
      <w:lvlText w:val=""/>
      <w:lvlJc w:val="left"/>
      <w:pPr>
        <w:ind w:left="2160" w:hanging="360"/>
      </w:pPr>
      <w:rPr>
        <w:rFonts w:ascii="Wingdings" w:hAnsi="Wingdings" w:hint="default"/>
      </w:rPr>
    </w:lvl>
    <w:lvl w:ilvl="3" w:tplc="02D4F356">
      <w:start w:val="1"/>
      <w:numFmt w:val="bullet"/>
      <w:lvlText w:val=""/>
      <w:lvlJc w:val="left"/>
      <w:pPr>
        <w:ind w:left="2880" w:hanging="360"/>
      </w:pPr>
      <w:rPr>
        <w:rFonts w:ascii="Symbol" w:hAnsi="Symbol" w:hint="default"/>
      </w:rPr>
    </w:lvl>
    <w:lvl w:ilvl="4" w:tplc="A9663BD2">
      <w:start w:val="1"/>
      <w:numFmt w:val="bullet"/>
      <w:lvlText w:val="o"/>
      <w:lvlJc w:val="left"/>
      <w:pPr>
        <w:ind w:left="3600" w:hanging="360"/>
      </w:pPr>
      <w:rPr>
        <w:rFonts w:ascii="Courier New" w:hAnsi="Courier New" w:hint="default"/>
      </w:rPr>
    </w:lvl>
    <w:lvl w:ilvl="5" w:tplc="45F2C8EC">
      <w:start w:val="1"/>
      <w:numFmt w:val="bullet"/>
      <w:lvlText w:val=""/>
      <w:lvlJc w:val="left"/>
      <w:pPr>
        <w:ind w:left="4320" w:hanging="360"/>
      </w:pPr>
      <w:rPr>
        <w:rFonts w:ascii="Wingdings" w:hAnsi="Wingdings" w:hint="default"/>
      </w:rPr>
    </w:lvl>
    <w:lvl w:ilvl="6" w:tplc="BE845B38">
      <w:start w:val="1"/>
      <w:numFmt w:val="bullet"/>
      <w:lvlText w:val=""/>
      <w:lvlJc w:val="left"/>
      <w:pPr>
        <w:ind w:left="5040" w:hanging="360"/>
      </w:pPr>
      <w:rPr>
        <w:rFonts w:ascii="Symbol" w:hAnsi="Symbol" w:hint="default"/>
      </w:rPr>
    </w:lvl>
    <w:lvl w:ilvl="7" w:tplc="E7123720">
      <w:start w:val="1"/>
      <w:numFmt w:val="bullet"/>
      <w:lvlText w:val="o"/>
      <w:lvlJc w:val="left"/>
      <w:pPr>
        <w:ind w:left="5760" w:hanging="360"/>
      </w:pPr>
      <w:rPr>
        <w:rFonts w:ascii="Courier New" w:hAnsi="Courier New" w:hint="default"/>
      </w:rPr>
    </w:lvl>
    <w:lvl w:ilvl="8" w:tplc="177C6E04">
      <w:start w:val="1"/>
      <w:numFmt w:val="bullet"/>
      <w:lvlText w:val=""/>
      <w:lvlJc w:val="left"/>
      <w:pPr>
        <w:ind w:left="6480" w:hanging="360"/>
      </w:pPr>
      <w:rPr>
        <w:rFonts w:ascii="Wingdings" w:hAnsi="Wingdings" w:hint="default"/>
      </w:rPr>
    </w:lvl>
  </w:abstractNum>
  <w:abstractNum w:abstractNumId="9" w15:restartNumberingAfterBreak="0">
    <w:nsid w:val="73A60966"/>
    <w:multiLevelType w:val="hybridMultilevel"/>
    <w:tmpl w:val="2A58E278"/>
    <w:lvl w:ilvl="0" w:tplc="C7CED376">
      <w:start w:val="1"/>
      <w:numFmt w:val="bullet"/>
      <w:lvlText w:val=""/>
      <w:lvlJc w:val="left"/>
      <w:pPr>
        <w:ind w:left="720" w:hanging="360"/>
      </w:pPr>
      <w:rPr>
        <w:rFonts w:ascii="Symbol" w:hAnsi="Symbol" w:hint="default"/>
      </w:rPr>
    </w:lvl>
    <w:lvl w:ilvl="1" w:tplc="D6FE819A">
      <w:start w:val="1"/>
      <w:numFmt w:val="bullet"/>
      <w:lvlText w:val="o"/>
      <w:lvlJc w:val="left"/>
      <w:pPr>
        <w:ind w:left="1440" w:hanging="360"/>
      </w:pPr>
      <w:rPr>
        <w:rFonts w:ascii="Courier New" w:hAnsi="Courier New" w:hint="default"/>
      </w:rPr>
    </w:lvl>
    <w:lvl w:ilvl="2" w:tplc="5BCE7FCA">
      <w:start w:val="1"/>
      <w:numFmt w:val="bullet"/>
      <w:lvlText w:val=""/>
      <w:lvlJc w:val="left"/>
      <w:pPr>
        <w:ind w:left="2160" w:hanging="360"/>
      </w:pPr>
      <w:rPr>
        <w:rFonts w:ascii="Wingdings" w:hAnsi="Wingdings" w:hint="default"/>
      </w:rPr>
    </w:lvl>
    <w:lvl w:ilvl="3" w:tplc="F6B871D2">
      <w:start w:val="1"/>
      <w:numFmt w:val="bullet"/>
      <w:lvlText w:val=""/>
      <w:lvlJc w:val="left"/>
      <w:pPr>
        <w:ind w:left="2880" w:hanging="360"/>
      </w:pPr>
      <w:rPr>
        <w:rFonts w:ascii="Symbol" w:hAnsi="Symbol" w:hint="default"/>
      </w:rPr>
    </w:lvl>
    <w:lvl w:ilvl="4" w:tplc="E49CD406">
      <w:start w:val="1"/>
      <w:numFmt w:val="bullet"/>
      <w:lvlText w:val="o"/>
      <w:lvlJc w:val="left"/>
      <w:pPr>
        <w:ind w:left="3600" w:hanging="360"/>
      </w:pPr>
      <w:rPr>
        <w:rFonts w:ascii="Courier New" w:hAnsi="Courier New" w:hint="default"/>
      </w:rPr>
    </w:lvl>
    <w:lvl w:ilvl="5" w:tplc="8B360444">
      <w:start w:val="1"/>
      <w:numFmt w:val="bullet"/>
      <w:lvlText w:val=""/>
      <w:lvlJc w:val="left"/>
      <w:pPr>
        <w:ind w:left="4320" w:hanging="360"/>
      </w:pPr>
      <w:rPr>
        <w:rFonts w:ascii="Wingdings" w:hAnsi="Wingdings" w:hint="default"/>
      </w:rPr>
    </w:lvl>
    <w:lvl w:ilvl="6" w:tplc="0DDAAE74">
      <w:start w:val="1"/>
      <w:numFmt w:val="bullet"/>
      <w:lvlText w:val=""/>
      <w:lvlJc w:val="left"/>
      <w:pPr>
        <w:ind w:left="5040" w:hanging="360"/>
      </w:pPr>
      <w:rPr>
        <w:rFonts w:ascii="Symbol" w:hAnsi="Symbol" w:hint="default"/>
      </w:rPr>
    </w:lvl>
    <w:lvl w:ilvl="7" w:tplc="2E98F3EE">
      <w:start w:val="1"/>
      <w:numFmt w:val="bullet"/>
      <w:lvlText w:val="o"/>
      <w:lvlJc w:val="left"/>
      <w:pPr>
        <w:ind w:left="5760" w:hanging="360"/>
      </w:pPr>
      <w:rPr>
        <w:rFonts w:ascii="Courier New" w:hAnsi="Courier New" w:hint="default"/>
      </w:rPr>
    </w:lvl>
    <w:lvl w:ilvl="8" w:tplc="8582639E">
      <w:start w:val="1"/>
      <w:numFmt w:val="bullet"/>
      <w:lvlText w:val=""/>
      <w:lvlJc w:val="left"/>
      <w:pPr>
        <w:ind w:left="6480" w:hanging="360"/>
      </w:pPr>
      <w:rPr>
        <w:rFonts w:ascii="Wingdings" w:hAnsi="Wingdings" w:hint="default"/>
      </w:rPr>
    </w:lvl>
  </w:abstractNum>
  <w:abstractNum w:abstractNumId="10" w15:restartNumberingAfterBreak="0">
    <w:nsid w:val="78930883"/>
    <w:multiLevelType w:val="hybridMultilevel"/>
    <w:tmpl w:val="FFFFFFFF"/>
    <w:lvl w:ilvl="0" w:tplc="C7906A3A">
      <w:start w:val="1"/>
      <w:numFmt w:val="bullet"/>
      <w:lvlText w:val=""/>
      <w:lvlJc w:val="left"/>
      <w:pPr>
        <w:ind w:left="1080" w:hanging="360"/>
      </w:pPr>
      <w:rPr>
        <w:rFonts w:ascii="Symbol" w:hAnsi="Symbol" w:hint="default"/>
      </w:rPr>
    </w:lvl>
    <w:lvl w:ilvl="1" w:tplc="B9AEC318">
      <w:start w:val="1"/>
      <w:numFmt w:val="bullet"/>
      <w:lvlText w:val="o"/>
      <w:lvlJc w:val="left"/>
      <w:pPr>
        <w:ind w:left="1800" w:hanging="360"/>
      </w:pPr>
      <w:rPr>
        <w:rFonts w:ascii="Courier New" w:hAnsi="Courier New" w:hint="default"/>
      </w:rPr>
    </w:lvl>
    <w:lvl w:ilvl="2" w:tplc="E3DC2F74">
      <w:start w:val="1"/>
      <w:numFmt w:val="bullet"/>
      <w:lvlText w:val=""/>
      <w:lvlJc w:val="left"/>
      <w:pPr>
        <w:ind w:left="2520" w:hanging="360"/>
      </w:pPr>
      <w:rPr>
        <w:rFonts w:ascii="Wingdings" w:hAnsi="Wingdings" w:hint="default"/>
      </w:rPr>
    </w:lvl>
    <w:lvl w:ilvl="3" w:tplc="BE08D128">
      <w:start w:val="1"/>
      <w:numFmt w:val="bullet"/>
      <w:lvlText w:val=""/>
      <w:lvlJc w:val="left"/>
      <w:pPr>
        <w:ind w:left="3240" w:hanging="360"/>
      </w:pPr>
      <w:rPr>
        <w:rFonts w:ascii="Symbol" w:hAnsi="Symbol" w:hint="default"/>
      </w:rPr>
    </w:lvl>
    <w:lvl w:ilvl="4" w:tplc="659EBD1A">
      <w:start w:val="1"/>
      <w:numFmt w:val="bullet"/>
      <w:lvlText w:val="o"/>
      <w:lvlJc w:val="left"/>
      <w:pPr>
        <w:ind w:left="3960" w:hanging="360"/>
      </w:pPr>
      <w:rPr>
        <w:rFonts w:ascii="Courier New" w:hAnsi="Courier New" w:hint="default"/>
      </w:rPr>
    </w:lvl>
    <w:lvl w:ilvl="5" w:tplc="2B36FA94">
      <w:start w:val="1"/>
      <w:numFmt w:val="bullet"/>
      <w:lvlText w:val=""/>
      <w:lvlJc w:val="left"/>
      <w:pPr>
        <w:ind w:left="4680" w:hanging="360"/>
      </w:pPr>
      <w:rPr>
        <w:rFonts w:ascii="Wingdings" w:hAnsi="Wingdings" w:hint="default"/>
      </w:rPr>
    </w:lvl>
    <w:lvl w:ilvl="6" w:tplc="8252E816">
      <w:start w:val="1"/>
      <w:numFmt w:val="bullet"/>
      <w:lvlText w:val=""/>
      <w:lvlJc w:val="left"/>
      <w:pPr>
        <w:ind w:left="5400" w:hanging="360"/>
      </w:pPr>
      <w:rPr>
        <w:rFonts w:ascii="Symbol" w:hAnsi="Symbol" w:hint="default"/>
      </w:rPr>
    </w:lvl>
    <w:lvl w:ilvl="7" w:tplc="4F18D32E">
      <w:start w:val="1"/>
      <w:numFmt w:val="bullet"/>
      <w:lvlText w:val="o"/>
      <w:lvlJc w:val="left"/>
      <w:pPr>
        <w:ind w:left="6120" w:hanging="360"/>
      </w:pPr>
      <w:rPr>
        <w:rFonts w:ascii="Courier New" w:hAnsi="Courier New" w:hint="default"/>
      </w:rPr>
    </w:lvl>
    <w:lvl w:ilvl="8" w:tplc="2690D82C">
      <w:start w:val="1"/>
      <w:numFmt w:val="bullet"/>
      <w:lvlText w:val=""/>
      <w:lvlJc w:val="left"/>
      <w:pPr>
        <w:ind w:left="6840" w:hanging="360"/>
      </w:pPr>
      <w:rPr>
        <w:rFonts w:ascii="Wingdings" w:hAnsi="Wingdings" w:hint="default"/>
      </w:rPr>
    </w:lvl>
  </w:abstractNum>
  <w:num w:numId="1" w16cid:durableId="1548102264">
    <w:abstractNumId w:val="6"/>
  </w:num>
  <w:num w:numId="2" w16cid:durableId="203567388">
    <w:abstractNumId w:val="0"/>
  </w:num>
  <w:num w:numId="3" w16cid:durableId="1008752301">
    <w:abstractNumId w:val="3"/>
  </w:num>
  <w:num w:numId="4" w16cid:durableId="992027560">
    <w:abstractNumId w:val="5"/>
  </w:num>
  <w:num w:numId="5" w16cid:durableId="1212501952">
    <w:abstractNumId w:val="9"/>
  </w:num>
  <w:num w:numId="6" w16cid:durableId="1629120404">
    <w:abstractNumId w:val="4"/>
  </w:num>
  <w:num w:numId="7" w16cid:durableId="1194032174">
    <w:abstractNumId w:val="2"/>
  </w:num>
  <w:num w:numId="8" w16cid:durableId="130828335">
    <w:abstractNumId w:val="1"/>
  </w:num>
  <w:num w:numId="9" w16cid:durableId="1960337819">
    <w:abstractNumId w:val="8"/>
  </w:num>
  <w:num w:numId="10" w16cid:durableId="1301420966">
    <w:abstractNumId w:val="7"/>
  </w:num>
  <w:num w:numId="11" w16cid:durableId="185002077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ABOULAFIA">
    <w15:presenceInfo w15:providerId="AD" w15:userId="S::rafael.aboulafia@utp.ac.pa::f0090f6e-1b8b-4cef-a294-c2113727b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33"/>
    <w:rsid w:val="00001C42"/>
    <w:rsid w:val="00001DDE"/>
    <w:rsid w:val="00022456"/>
    <w:rsid w:val="000245A4"/>
    <w:rsid w:val="0002782C"/>
    <w:rsid w:val="000304B5"/>
    <w:rsid w:val="00030CFC"/>
    <w:rsid w:val="000326CB"/>
    <w:rsid w:val="00032ED6"/>
    <w:rsid w:val="000347EB"/>
    <w:rsid w:val="0004182C"/>
    <w:rsid w:val="00041A0D"/>
    <w:rsid w:val="00042E59"/>
    <w:rsid w:val="00044BF2"/>
    <w:rsid w:val="00047D64"/>
    <w:rsid w:val="00050965"/>
    <w:rsid w:val="000537DE"/>
    <w:rsid w:val="0005613F"/>
    <w:rsid w:val="00062A49"/>
    <w:rsid w:val="00064C25"/>
    <w:rsid w:val="00065394"/>
    <w:rsid w:val="00065F8E"/>
    <w:rsid w:val="00067F3F"/>
    <w:rsid w:val="000730CE"/>
    <w:rsid w:val="00073C2E"/>
    <w:rsid w:val="00087163"/>
    <w:rsid w:val="000A19A2"/>
    <w:rsid w:val="000A5212"/>
    <w:rsid w:val="000A766A"/>
    <w:rsid w:val="000A7D19"/>
    <w:rsid w:val="000B3DC5"/>
    <w:rsid w:val="000B4482"/>
    <w:rsid w:val="000B5E71"/>
    <w:rsid w:val="000C3DB4"/>
    <w:rsid w:val="000C53EE"/>
    <w:rsid w:val="000D0C84"/>
    <w:rsid w:val="000D4229"/>
    <w:rsid w:val="000D4FBD"/>
    <w:rsid w:val="000D5685"/>
    <w:rsid w:val="000E3E67"/>
    <w:rsid w:val="000E4583"/>
    <w:rsid w:val="000F0E40"/>
    <w:rsid w:val="000F4056"/>
    <w:rsid w:val="001115BC"/>
    <w:rsid w:val="0011408D"/>
    <w:rsid w:val="001152B1"/>
    <w:rsid w:val="00121D71"/>
    <w:rsid w:val="00126357"/>
    <w:rsid w:val="00126B52"/>
    <w:rsid w:val="00136832"/>
    <w:rsid w:val="00143FC9"/>
    <w:rsid w:val="00145A01"/>
    <w:rsid w:val="0014643F"/>
    <w:rsid w:val="00151B05"/>
    <w:rsid w:val="001528BC"/>
    <w:rsid w:val="001600B9"/>
    <w:rsid w:val="001608D3"/>
    <w:rsid w:val="0016190E"/>
    <w:rsid w:val="001620CE"/>
    <w:rsid w:val="00162786"/>
    <w:rsid w:val="001640BD"/>
    <w:rsid w:val="001649F7"/>
    <w:rsid w:val="00173784"/>
    <w:rsid w:val="00175058"/>
    <w:rsid w:val="00175C85"/>
    <w:rsid w:val="00176D47"/>
    <w:rsid w:val="00177EEA"/>
    <w:rsid w:val="001801F6"/>
    <w:rsid w:val="00184498"/>
    <w:rsid w:val="00187D1A"/>
    <w:rsid w:val="001921CA"/>
    <w:rsid w:val="001967DA"/>
    <w:rsid w:val="001A27E4"/>
    <w:rsid w:val="001B3EFF"/>
    <w:rsid w:val="001B4CA7"/>
    <w:rsid w:val="001C0597"/>
    <w:rsid w:val="001C1956"/>
    <w:rsid w:val="001C38BF"/>
    <w:rsid w:val="001C3FAD"/>
    <w:rsid w:val="001C40B8"/>
    <w:rsid w:val="001C696E"/>
    <w:rsid w:val="001D245A"/>
    <w:rsid w:val="001D76B4"/>
    <w:rsid w:val="001E05F8"/>
    <w:rsid w:val="001E4526"/>
    <w:rsid w:val="001E4E69"/>
    <w:rsid w:val="001F1D66"/>
    <w:rsid w:val="001F5362"/>
    <w:rsid w:val="00204FA7"/>
    <w:rsid w:val="00211767"/>
    <w:rsid w:val="00211DF4"/>
    <w:rsid w:val="0021591C"/>
    <w:rsid w:val="002202B7"/>
    <w:rsid w:val="0022039E"/>
    <w:rsid w:val="002206AD"/>
    <w:rsid w:val="00221A23"/>
    <w:rsid w:val="002233DA"/>
    <w:rsid w:val="00223B37"/>
    <w:rsid w:val="002325A8"/>
    <w:rsid w:val="0023425B"/>
    <w:rsid w:val="00236920"/>
    <w:rsid w:val="0023769C"/>
    <w:rsid w:val="002409DD"/>
    <w:rsid w:val="00240AA6"/>
    <w:rsid w:val="002419E1"/>
    <w:rsid w:val="0024397F"/>
    <w:rsid w:val="002528DE"/>
    <w:rsid w:val="00252AA5"/>
    <w:rsid w:val="002533D3"/>
    <w:rsid w:val="00261483"/>
    <w:rsid w:val="00262771"/>
    <w:rsid w:val="00263120"/>
    <w:rsid w:val="002646B3"/>
    <w:rsid w:val="002665EC"/>
    <w:rsid w:val="00277DB9"/>
    <w:rsid w:val="00287A88"/>
    <w:rsid w:val="00292263"/>
    <w:rsid w:val="00295B5C"/>
    <w:rsid w:val="00295CA8"/>
    <w:rsid w:val="002971C4"/>
    <w:rsid w:val="002A445F"/>
    <w:rsid w:val="002A5BA6"/>
    <w:rsid w:val="002A5D4A"/>
    <w:rsid w:val="002A7B09"/>
    <w:rsid w:val="002B047A"/>
    <w:rsid w:val="002C2D0C"/>
    <w:rsid w:val="002C41D8"/>
    <w:rsid w:val="002C7DCB"/>
    <w:rsid w:val="002D32E1"/>
    <w:rsid w:val="002E6BD9"/>
    <w:rsid w:val="002F3FBF"/>
    <w:rsid w:val="002F434E"/>
    <w:rsid w:val="002F6B39"/>
    <w:rsid w:val="002F72C1"/>
    <w:rsid w:val="002F761E"/>
    <w:rsid w:val="003025B4"/>
    <w:rsid w:val="00305C13"/>
    <w:rsid w:val="003074D7"/>
    <w:rsid w:val="0031148B"/>
    <w:rsid w:val="00313851"/>
    <w:rsid w:val="003151B4"/>
    <w:rsid w:val="003152ED"/>
    <w:rsid w:val="003208AA"/>
    <w:rsid w:val="00322533"/>
    <w:rsid w:val="003225BF"/>
    <w:rsid w:val="003228ED"/>
    <w:rsid w:val="00322ECC"/>
    <w:rsid w:val="003277F6"/>
    <w:rsid w:val="00327F45"/>
    <w:rsid w:val="00330666"/>
    <w:rsid w:val="00345978"/>
    <w:rsid w:val="00352DCD"/>
    <w:rsid w:val="003760D4"/>
    <w:rsid w:val="003813B4"/>
    <w:rsid w:val="00381E14"/>
    <w:rsid w:val="00384757"/>
    <w:rsid w:val="0039207B"/>
    <w:rsid w:val="00396AF9"/>
    <w:rsid w:val="003A48B7"/>
    <w:rsid w:val="003A5DEF"/>
    <w:rsid w:val="003B00CD"/>
    <w:rsid w:val="003C23E3"/>
    <w:rsid w:val="003C4B8D"/>
    <w:rsid w:val="003D4B57"/>
    <w:rsid w:val="003E32DE"/>
    <w:rsid w:val="003E46C2"/>
    <w:rsid w:val="003F204D"/>
    <w:rsid w:val="003F5768"/>
    <w:rsid w:val="00400074"/>
    <w:rsid w:val="0040010F"/>
    <w:rsid w:val="00402735"/>
    <w:rsid w:val="0041340D"/>
    <w:rsid w:val="004137D2"/>
    <w:rsid w:val="00416408"/>
    <w:rsid w:val="0041745C"/>
    <w:rsid w:val="0042137C"/>
    <w:rsid w:val="0042231A"/>
    <w:rsid w:val="004272D1"/>
    <w:rsid w:val="00440D2D"/>
    <w:rsid w:val="0044226F"/>
    <w:rsid w:val="0044288D"/>
    <w:rsid w:val="00444817"/>
    <w:rsid w:val="00452012"/>
    <w:rsid w:val="00453084"/>
    <w:rsid w:val="00477E77"/>
    <w:rsid w:val="004828DB"/>
    <w:rsid w:val="00483FEA"/>
    <w:rsid w:val="004843C3"/>
    <w:rsid w:val="0048669B"/>
    <w:rsid w:val="0048799D"/>
    <w:rsid w:val="004879A9"/>
    <w:rsid w:val="00487DE3"/>
    <w:rsid w:val="00493FA3"/>
    <w:rsid w:val="0049734F"/>
    <w:rsid w:val="004A7A2F"/>
    <w:rsid w:val="004B4407"/>
    <w:rsid w:val="004B6C47"/>
    <w:rsid w:val="004C0E51"/>
    <w:rsid w:val="004C0EEC"/>
    <w:rsid w:val="004C76A5"/>
    <w:rsid w:val="004D07AC"/>
    <w:rsid w:val="004D4BD4"/>
    <w:rsid w:val="004E0EEA"/>
    <w:rsid w:val="004E1F00"/>
    <w:rsid w:val="004E2E93"/>
    <w:rsid w:val="004E4442"/>
    <w:rsid w:val="004E54DC"/>
    <w:rsid w:val="004E725C"/>
    <w:rsid w:val="00514AA0"/>
    <w:rsid w:val="005245A0"/>
    <w:rsid w:val="00524CAC"/>
    <w:rsid w:val="00531A20"/>
    <w:rsid w:val="00536447"/>
    <w:rsid w:val="00543325"/>
    <w:rsid w:val="00546449"/>
    <w:rsid w:val="005465B6"/>
    <w:rsid w:val="0055069F"/>
    <w:rsid w:val="00552E9E"/>
    <w:rsid w:val="0055374B"/>
    <w:rsid w:val="00570CEB"/>
    <w:rsid w:val="005800C2"/>
    <w:rsid w:val="00580289"/>
    <w:rsid w:val="00585CE7"/>
    <w:rsid w:val="00587DA2"/>
    <w:rsid w:val="005913AE"/>
    <w:rsid w:val="00594267"/>
    <w:rsid w:val="005943AA"/>
    <w:rsid w:val="005A0015"/>
    <w:rsid w:val="005A28F0"/>
    <w:rsid w:val="005B3383"/>
    <w:rsid w:val="005B576E"/>
    <w:rsid w:val="005D2C2E"/>
    <w:rsid w:val="005D6C20"/>
    <w:rsid w:val="005D6F1C"/>
    <w:rsid w:val="005D77D5"/>
    <w:rsid w:val="005E2C07"/>
    <w:rsid w:val="005E4260"/>
    <w:rsid w:val="005F1FA8"/>
    <w:rsid w:val="006026C6"/>
    <w:rsid w:val="00602BE3"/>
    <w:rsid w:val="006039B6"/>
    <w:rsid w:val="00605463"/>
    <w:rsid w:val="006124B3"/>
    <w:rsid w:val="00614162"/>
    <w:rsid w:val="006142D5"/>
    <w:rsid w:val="00617DC5"/>
    <w:rsid w:val="00622467"/>
    <w:rsid w:val="0062307A"/>
    <w:rsid w:val="00623605"/>
    <w:rsid w:val="006238C2"/>
    <w:rsid w:val="00626F49"/>
    <w:rsid w:val="00630408"/>
    <w:rsid w:val="006312FC"/>
    <w:rsid w:val="0063220A"/>
    <w:rsid w:val="006455AF"/>
    <w:rsid w:val="00646381"/>
    <w:rsid w:val="00651F07"/>
    <w:rsid w:val="0065283E"/>
    <w:rsid w:val="00662282"/>
    <w:rsid w:val="00664924"/>
    <w:rsid w:val="006674F0"/>
    <w:rsid w:val="0067238B"/>
    <w:rsid w:val="006751D2"/>
    <w:rsid w:val="0067676E"/>
    <w:rsid w:val="00682043"/>
    <w:rsid w:val="00684CB1"/>
    <w:rsid w:val="00692DDB"/>
    <w:rsid w:val="0069723E"/>
    <w:rsid w:val="00697C8D"/>
    <w:rsid w:val="006A1DFB"/>
    <w:rsid w:val="006A6B9F"/>
    <w:rsid w:val="006C51C6"/>
    <w:rsid w:val="006D034F"/>
    <w:rsid w:val="006E58E1"/>
    <w:rsid w:val="006E6C65"/>
    <w:rsid w:val="006E7BDA"/>
    <w:rsid w:val="006F2DE4"/>
    <w:rsid w:val="006F51AF"/>
    <w:rsid w:val="006F764B"/>
    <w:rsid w:val="00701FF6"/>
    <w:rsid w:val="00705BB9"/>
    <w:rsid w:val="007070C1"/>
    <w:rsid w:val="00712D96"/>
    <w:rsid w:val="00716FF9"/>
    <w:rsid w:val="00727192"/>
    <w:rsid w:val="007470C2"/>
    <w:rsid w:val="007518F1"/>
    <w:rsid w:val="00751C42"/>
    <w:rsid w:val="00753B72"/>
    <w:rsid w:val="00753D06"/>
    <w:rsid w:val="0075480F"/>
    <w:rsid w:val="00757886"/>
    <w:rsid w:val="007617DE"/>
    <w:rsid w:val="00761BD8"/>
    <w:rsid w:val="00764D77"/>
    <w:rsid w:val="00770488"/>
    <w:rsid w:val="00774486"/>
    <w:rsid w:val="007746E3"/>
    <w:rsid w:val="00775A23"/>
    <w:rsid w:val="00784EFD"/>
    <w:rsid w:val="0078681B"/>
    <w:rsid w:val="007914FE"/>
    <w:rsid w:val="0079581E"/>
    <w:rsid w:val="00797D6F"/>
    <w:rsid w:val="007A0179"/>
    <w:rsid w:val="007A0F53"/>
    <w:rsid w:val="007A1C1D"/>
    <w:rsid w:val="007A6B2B"/>
    <w:rsid w:val="007A7FA7"/>
    <w:rsid w:val="007B4CA8"/>
    <w:rsid w:val="007B5F15"/>
    <w:rsid w:val="007C076C"/>
    <w:rsid w:val="007C28FA"/>
    <w:rsid w:val="007C39AD"/>
    <w:rsid w:val="007C5272"/>
    <w:rsid w:val="007C6041"/>
    <w:rsid w:val="007D2AE5"/>
    <w:rsid w:val="007D45F7"/>
    <w:rsid w:val="007D4B2B"/>
    <w:rsid w:val="007D63F2"/>
    <w:rsid w:val="007E181A"/>
    <w:rsid w:val="007E3D47"/>
    <w:rsid w:val="007E5CD6"/>
    <w:rsid w:val="007F77B3"/>
    <w:rsid w:val="00800872"/>
    <w:rsid w:val="008029AC"/>
    <w:rsid w:val="00804496"/>
    <w:rsid w:val="00804F48"/>
    <w:rsid w:val="008052E0"/>
    <w:rsid w:val="00806900"/>
    <w:rsid w:val="0081694B"/>
    <w:rsid w:val="00833FCB"/>
    <w:rsid w:val="0084171A"/>
    <w:rsid w:val="00844C0A"/>
    <w:rsid w:val="00846650"/>
    <w:rsid w:val="00850266"/>
    <w:rsid w:val="00854EDC"/>
    <w:rsid w:val="00864BF9"/>
    <w:rsid w:val="008653F1"/>
    <w:rsid w:val="00865A23"/>
    <w:rsid w:val="008723DA"/>
    <w:rsid w:val="00872577"/>
    <w:rsid w:val="00882011"/>
    <w:rsid w:val="00890CC7"/>
    <w:rsid w:val="008922D5"/>
    <w:rsid w:val="00893D52"/>
    <w:rsid w:val="00896346"/>
    <w:rsid w:val="0089772C"/>
    <w:rsid w:val="008A3EEA"/>
    <w:rsid w:val="008A6DCE"/>
    <w:rsid w:val="008A70A5"/>
    <w:rsid w:val="008B3AAD"/>
    <w:rsid w:val="008B47FC"/>
    <w:rsid w:val="008B77C6"/>
    <w:rsid w:val="008C041A"/>
    <w:rsid w:val="008C0DEA"/>
    <w:rsid w:val="008C1C13"/>
    <w:rsid w:val="008D26FA"/>
    <w:rsid w:val="008D400A"/>
    <w:rsid w:val="008E611A"/>
    <w:rsid w:val="008E673B"/>
    <w:rsid w:val="008E697A"/>
    <w:rsid w:val="008F0A92"/>
    <w:rsid w:val="008F3108"/>
    <w:rsid w:val="00901993"/>
    <w:rsid w:val="009106AE"/>
    <w:rsid w:val="0091371D"/>
    <w:rsid w:val="00921703"/>
    <w:rsid w:val="00921BE0"/>
    <w:rsid w:val="009233A5"/>
    <w:rsid w:val="00925B3B"/>
    <w:rsid w:val="00926665"/>
    <w:rsid w:val="009320A0"/>
    <w:rsid w:val="0093253B"/>
    <w:rsid w:val="00932CB6"/>
    <w:rsid w:val="00933397"/>
    <w:rsid w:val="00941D05"/>
    <w:rsid w:val="009547FB"/>
    <w:rsid w:val="009576ED"/>
    <w:rsid w:val="009649AE"/>
    <w:rsid w:val="00967D41"/>
    <w:rsid w:val="00972A37"/>
    <w:rsid w:val="00977FE1"/>
    <w:rsid w:val="009804CC"/>
    <w:rsid w:val="00981F02"/>
    <w:rsid w:val="00984C48"/>
    <w:rsid w:val="00986845"/>
    <w:rsid w:val="00986AE6"/>
    <w:rsid w:val="00986FDA"/>
    <w:rsid w:val="009877BF"/>
    <w:rsid w:val="009B171B"/>
    <w:rsid w:val="009B3284"/>
    <w:rsid w:val="009B6116"/>
    <w:rsid w:val="009C07C3"/>
    <w:rsid w:val="009C2F01"/>
    <w:rsid w:val="009D1B59"/>
    <w:rsid w:val="009D70AF"/>
    <w:rsid w:val="009D7D51"/>
    <w:rsid w:val="009E1E1B"/>
    <w:rsid w:val="00A028FD"/>
    <w:rsid w:val="00A049A5"/>
    <w:rsid w:val="00A05236"/>
    <w:rsid w:val="00A07BAE"/>
    <w:rsid w:val="00A15A09"/>
    <w:rsid w:val="00A2296B"/>
    <w:rsid w:val="00A270E0"/>
    <w:rsid w:val="00A31F74"/>
    <w:rsid w:val="00A463EF"/>
    <w:rsid w:val="00A525AE"/>
    <w:rsid w:val="00A57E05"/>
    <w:rsid w:val="00A60443"/>
    <w:rsid w:val="00A608D5"/>
    <w:rsid w:val="00A6431C"/>
    <w:rsid w:val="00A676A9"/>
    <w:rsid w:val="00A829D5"/>
    <w:rsid w:val="00A82F62"/>
    <w:rsid w:val="00A95FB1"/>
    <w:rsid w:val="00AA5FBD"/>
    <w:rsid w:val="00AA7F84"/>
    <w:rsid w:val="00AC4089"/>
    <w:rsid w:val="00AD425A"/>
    <w:rsid w:val="00AE416F"/>
    <w:rsid w:val="00AF2044"/>
    <w:rsid w:val="00AF3A0F"/>
    <w:rsid w:val="00B00A07"/>
    <w:rsid w:val="00B01CEA"/>
    <w:rsid w:val="00B0439D"/>
    <w:rsid w:val="00B07CCE"/>
    <w:rsid w:val="00B121BC"/>
    <w:rsid w:val="00B13CBC"/>
    <w:rsid w:val="00B14C25"/>
    <w:rsid w:val="00B22E88"/>
    <w:rsid w:val="00B25441"/>
    <w:rsid w:val="00B32CDA"/>
    <w:rsid w:val="00B449A6"/>
    <w:rsid w:val="00B52C0B"/>
    <w:rsid w:val="00B54B9B"/>
    <w:rsid w:val="00B71135"/>
    <w:rsid w:val="00B73BBE"/>
    <w:rsid w:val="00B73E3D"/>
    <w:rsid w:val="00B801FE"/>
    <w:rsid w:val="00B8083F"/>
    <w:rsid w:val="00B80B5F"/>
    <w:rsid w:val="00B8113F"/>
    <w:rsid w:val="00B8161F"/>
    <w:rsid w:val="00B82D14"/>
    <w:rsid w:val="00B84DEE"/>
    <w:rsid w:val="00B8784C"/>
    <w:rsid w:val="00B92823"/>
    <w:rsid w:val="00B95A0B"/>
    <w:rsid w:val="00BA25BF"/>
    <w:rsid w:val="00BA4CD5"/>
    <w:rsid w:val="00BA768F"/>
    <w:rsid w:val="00BA7942"/>
    <w:rsid w:val="00BB4E7C"/>
    <w:rsid w:val="00BC3A9C"/>
    <w:rsid w:val="00BC4299"/>
    <w:rsid w:val="00BC705C"/>
    <w:rsid w:val="00BC7F21"/>
    <w:rsid w:val="00BD3128"/>
    <w:rsid w:val="00BD61BD"/>
    <w:rsid w:val="00BD7A74"/>
    <w:rsid w:val="00BF058A"/>
    <w:rsid w:val="00BF18A6"/>
    <w:rsid w:val="00BF1FD5"/>
    <w:rsid w:val="00BF4962"/>
    <w:rsid w:val="00C00670"/>
    <w:rsid w:val="00C00C04"/>
    <w:rsid w:val="00C046C0"/>
    <w:rsid w:val="00C05674"/>
    <w:rsid w:val="00C0767A"/>
    <w:rsid w:val="00C10A35"/>
    <w:rsid w:val="00C10CC3"/>
    <w:rsid w:val="00C1150F"/>
    <w:rsid w:val="00C1773D"/>
    <w:rsid w:val="00C23A90"/>
    <w:rsid w:val="00C23BBC"/>
    <w:rsid w:val="00C32229"/>
    <w:rsid w:val="00C33CA1"/>
    <w:rsid w:val="00C6194E"/>
    <w:rsid w:val="00C6264B"/>
    <w:rsid w:val="00C648FE"/>
    <w:rsid w:val="00C650EE"/>
    <w:rsid w:val="00C67499"/>
    <w:rsid w:val="00C70F2F"/>
    <w:rsid w:val="00C76FD5"/>
    <w:rsid w:val="00C84841"/>
    <w:rsid w:val="00C86227"/>
    <w:rsid w:val="00C92052"/>
    <w:rsid w:val="00C94565"/>
    <w:rsid w:val="00CA5573"/>
    <w:rsid w:val="00CA61FF"/>
    <w:rsid w:val="00CA68F2"/>
    <w:rsid w:val="00CA6BEC"/>
    <w:rsid w:val="00CB1E0C"/>
    <w:rsid w:val="00CB30C9"/>
    <w:rsid w:val="00CB3A38"/>
    <w:rsid w:val="00CB4380"/>
    <w:rsid w:val="00CC0933"/>
    <w:rsid w:val="00CC20C8"/>
    <w:rsid w:val="00CC4A00"/>
    <w:rsid w:val="00CC638E"/>
    <w:rsid w:val="00CC6E81"/>
    <w:rsid w:val="00CD2BC8"/>
    <w:rsid w:val="00CD3784"/>
    <w:rsid w:val="00CE3A83"/>
    <w:rsid w:val="00CE3C8E"/>
    <w:rsid w:val="00CE75BC"/>
    <w:rsid w:val="00CF075E"/>
    <w:rsid w:val="00CF0FFD"/>
    <w:rsid w:val="00CF18F7"/>
    <w:rsid w:val="00CF5947"/>
    <w:rsid w:val="00CF69B7"/>
    <w:rsid w:val="00D0388F"/>
    <w:rsid w:val="00D04162"/>
    <w:rsid w:val="00D050E1"/>
    <w:rsid w:val="00D11D1A"/>
    <w:rsid w:val="00D13654"/>
    <w:rsid w:val="00D228E8"/>
    <w:rsid w:val="00D22F0C"/>
    <w:rsid w:val="00D245FB"/>
    <w:rsid w:val="00D33D34"/>
    <w:rsid w:val="00D429CD"/>
    <w:rsid w:val="00D43DB3"/>
    <w:rsid w:val="00D46589"/>
    <w:rsid w:val="00D506B1"/>
    <w:rsid w:val="00D52D89"/>
    <w:rsid w:val="00D57745"/>
    <w:rsid w:val="00D60165"/>
    <w:rsid w:val="00D602B1"/>
    <w:rsid w:val="00D61CFA"/>
    <w:rsid w:val="00D75B1F"/>
    <w:rsid w:val="00D77588"/>
    <w:rsid w:val="00D808A2"/>
    <w:rsid w:val="00D82039"/>
    <w:rsid w:val="00D86099"/>
    <w:rsid w:val="00D918E6"/>
    <w:rsid w:val="00D94FA7"/>
    <w:rsid w:val="00D95321"/>
    <w:rsid w:val="00D963FC"/>
    <w:rsid w:val="00DA0537"/>
    <w:rsid w:val="00DA3926"/>
    <w:rsid w:val="00DB1B14"/>
    <w:rsid w:val="00DB2687"/>
    <w:rsid w:val="00DC5D3C"/>
    <w:rsid w:val="00DC70B6"/>
    <w:rsid w:val="00DD3F24"/>
    <w:rsid w:val="00DD4BAB"/>
    <w:rsid w:val="00DE3E67"/>
    <w:rsid w:val="00DE494B"/>
    <w:rsid w:val="00DE6736"/>
    <w:rsid w:val="00DE7150"/>
    <w:rsid w:val="00DF3F52"/>
    <w:rsid w:val="00E032D0"/>
    <w:rsid w:val="00E03E00"/>
    <w:rsid w:val="00E04C73"/>
    <w:rsid w:val="00E07A13"/>
    <w:rsid w:val="00E14C9B"/>
    <w:rsid w:val="00E15B8D"/>
    <w:rsid w:val="00E1744C"/>
    <w:rsid w:val="00E17519"/>
    <w:rsid w:val="00E22E3E"/>
    <w:rsid w:val="00E30042"/>
    <w:rsid w:val="00E30283"/>
    <w:rsid w:val="00E31516"/>
    <w:rsid w:val="00E32AD4"/>
    <w:rsid w:val="00E32C35"/>
    <w:rsid w:val="00E37076"/>
    <w:rsid w:val="00E415BD"/>
    <w:rsid w:val="00E41B6F"/>
    <w:rsid w:val="00E45033"/>
    <w:rsid w:val="00E450C5"/>
    <w:rsid w:val="00E45ECF"/>
    <w:rsid w:val="00E47D3A"/>
    <w:rsid w:val="00E51E69"/>
    <w:rsid w:val="00E52583"/>
    <w:rsid w:val="00E53AB1"/>
    <w:rsid w:val="00E56201"/>
    <w:rsid w:val="00E64CE2"/>
    <w:rsid w:val="00E71BA8"/>
    <w:rsid w:val="00E72F5A"/>
    <w:rsid w:val="00E749AF"/>
    <w:rsid w:val="00E76315"/>
    <w:rsid w:val="00E779C8"/>
    <w:rsid w:val="00E8706B"/>
    <w:rsid w:val="00E95D23"/>
    <w:rsid w:val="00E963F8"/>
    <w:rsid w:val="00EA0EF2"/>
    <w:rsid w:val="00EB42AE"/>
    <w:rsid w:val="00EB51E9"/>
    <w:rsid w:val="00EB657A"/>
    <w:rsid w:val="00EC585F"/>
    <w:rsid w:val="00ED21D0"/>
    <w:rsid w:val="00EE4AC9"/>
    <w:rsid w:val="00EE5CAD"/>
    <w:rsid w:val="00EE662C"/>
    <w:rsid w:val="00EF1ECC"/>
    <w:rsid w:val="00EF202C"/>
    <w:rsid w:val="00EF5471"/>
    <w:rsid w:val="00EF7358"/>
    <w:rsid w:val="00F02635"/>
    <w:rsid w:val="00F04548"/>
    <w:rsid w:val="00F1124B"/>
    <w:rsid w:val="00F1135F"/>
    <w:rsid w:val="00F200EA"/>
    <w:rsid w:val="00F26B94"/>
    <w:rsid w:val="00F34398"/>
    <w:rsid w:val="00F37B16"/>
    <w:rsid w:val="00F37E3B"/>
    <w:rsid w:val="00F413A4"/>
    <w:rsid w:val="00F442D3"/>
    <w:rsid w:val="00F47A46"/>
    <w:rsid w:val="00F50EA7"/>
    <w:rsid w:val="00F51D08"/>
    <w:rsid w:val="00F53E6B"/>
    <w:rsid w:val="00F6029F"/>
    <w:rsid w:val="00F6488D"/>
    <w:rsid w:val="00F64F0D"/>
    <w:rsid w:val="00F6517D"/>
    <w:rsid w:val="00F65B4A"/>
    <w:rsid w:val="00F70704"/>
    <w:rsid w:val="00F724B1"/>
    <w:rsid w:val="00F7508E"/>
    <w:rsid w:val="00F75B4B"/>
    <w:rsid w:val="00F843A2"/>
    <w:rsid w:val="00F84D4E"/>
    <w:rsid w:val="00F8559C"/>
    <w:rsid w:val="00F87A69"/>
    <w:rsid w:val="00F906F1"/>
    <w:rsid w:val="00F97DA4"/>
    <w:rsid w:val="00FA027A"/>
    <w:rsid w:val="00FA47C7"/>
    <w:rsid w:val="00FA5B80"/>
    <w:rsid w:val="00FA6F65"/>
    <w:rsid w:val="00FA7851"/>
    <w:rsid w:val="00FB2D68"/>
    <w:rsid w:val="00FB5497"/>
    <w:rsid w:val="00FC77D0"/>
    <w:rsid w:val="00FD4EC7"/>
    <w:rsid w:val="00FE3103"/>
    <w:rsid w:val="00FE5BB3"/>
    <w:rsid w:val="00FF3728"/>
    <w:rsid w:val="00FF52A7"/>
    <w:rsid w:val="0178F768"/>
    <w:rsid w:val="01C88896"/>
    <w:rsid w:val="01E55C79"/>
    <w:rsid w:val="02BA89F5"/>
    <w:rsid w:val="0419D528"/>
    <w:rsid w:val="05948CDD"/>
    <w:rsid w:val="05E36D80"/>
    <w:rsid w:val="07F9BCD4"/>
    <w:rsid w:val="08A3D22F"/>
    <w:rsid w:val="094B7416"/>
    <w:rsid w:val="0B22C3D0"/>
    <w:rsid w:val="0B8C83B0"/>
    <w:rsid w:val="0CAE52B0"/>
    <w:rsid w:val="0CD3E89C"/>
    <w:rsid w:val="0D82B958"/>
    <w:rsid w:val="0E347796"/>
    <w:rsid w:val="0FADA96D"/>
    <w:rsid w:val="0FFB2B12"/>
    <w:rsid w:val="1063C965"/>
    <w:rsid w:val="10DF8D81"/>
    <w:rsid w:val="1154C7F6"/>
    <w:rsid w:val="1182CBD2"/>
    <w:rsid w:val="13B4D7EF"/>
    <w:rsid w:val="13C33A1B"/>
    <w:rsid w:val="14E685E5"/>
    <w:rsid w:val="16623AB0"/>
    <w:rsid w:val="16F80296"/>
    <w:rsid w:val="1836B2C2"/>
    <w:rsid w:val="1842263C"/>
    <w:rsid w:val="1C02A0FC"/>
    <w:rsid w:val="1D70A909"/>
    <w:rsid w:val="1E8B28C6"/>
    <w:rsid w:val="1F1E3AEB"/>
    <w:rsid w:val="20119B16"/>
    <w:rsid w:val="201736FA"/>
    <w:rsid w:val="211C4AC2"/>
    <w:rsid w:val="22558B09"/>
    <w:rsid w:val="24526F26"/>
    <w:rsid w:val="25F57114"/>
    <w:rsid w:val="25FF72AD"/>
    <w:rsid w:val="274CF3B4"/>
    <w:rsid w:val="27AE6113"/>
    <w:rsid w:val="2AC5E714"/>
    <w:rsid w:val="2BB5C60A"/>
    <w:rsid w:val="2C698AEA"/>
    <w:rsid w:val="2E5FD234"/>
    <w:rsid w:val="2F129D2D"/>
    <w:rsid w:val="2FF33BFD"/>
    <w:rsid w:val="31789512"/>
    <w:rsid w:val="320020A0"/>
    <w:rsid w:val="3273FCD0"/>
    <w:rsid w:val="333C4503"/>
    <w:rsid w:val="34892152"/>
    <w:rsid w:val="34C4F845"/>
    <w:rsid w:val="34FB043A"/>
    <w:rsid w:val="35F32357"/>
    <w:rsid w:val="381D9F76"/>
    <w:rsid w:val="3A7E2DFA"/>
    <w:rsid w:val="3C398421"/>
    <w:rsid w:val="3DBB9E24"/>
    <w:rsid w:val="3E196D43"/>
    <w:rsid w:val="3E2C947A"/>
    <w:rsid w:val="40FCDC01"/>
    <w:rsid w:val="422C48AF"/>
    <w:rsid w:val="42479F79"/>
    <w:rsid w:val="4671C9A8"/>
    <w:rsid w:val="4A81EC04"/>
    <w:rsid w:val="4B0E0A0D"/>
    <w:rsid w:val="4B12724B"/>
    <w:rsid w:val="4BC30E06"/>
    <w:rsid w:val="4C2EB0BF"/>
    <w:rsid w:val="4DEDB402"/>
    <w:rsid w:val="4E17DA29"/>
    <w:rsid w:val="4E216528"/>
    <w:rsid w:val="50E6EC31"/>
    <w:rsid w:val="527D301A"/>
    <w:rsid w:val="52E36194"/>
    <w:rsid w:val="5329E85F"/>
    <w:rsid w:val="548F178A"/>
    <w:rsid w:val="5546E140"/>
    <w:rsid w:val="558E29E4"/>
    <w:rsid w:val="55DBC577"/>
    <w:rsid w:val="570AF9AF"/>
    <w:rsid w:val="59CE4D0A"/>
    <w:rsid w:val="5D10A2AD"/>
    <w:rsid w:val="5D615DE4"/>
    <w:rsid w:val="5D97455B"/>
    <w:rsid w:val="5F44F335"/>
    <w:rsid w:val="6073F147"/>
    <w:rsid w:val="60F0320C"/>
    <w:rsid w:val="6211D1F0"/>
    <w:rsid w:val="6322565E"/>
    <w:rsid w:val="6379831B"/>
    <w:rsid w:val="63F162E6"/>
    <w:rsid w:val="642E100A"/>
    <w:rsid w:val="643EAD52"/>
    <w:rsid w:val="65B62FB1"/>
    <w:rsid w:val="685E7DE5"/>
    <w:rsid w:val="6A303E6F"/>
    <w:rsid w:val="6B5D376D"/>
    <w:rsid w:val="6BDBA058"/>
    <w:rsid w:val="6E80613F"/>
    <w:rsid w:val="6ED6F0EA"/>
    <w:rsid w:val="6FADDA7A"/>
    <w:rsid w:val="6FFED6C7"/>
    <w:rsid w:val="70A7ABD5"/>
    <w:rsid w:val="70CB22DB"/>
    <w:rsid w:val="7181811E"/>
    <w:rsid w:val="724C0FEA"/>
    <w:rsid w:val="73DF49C8"/>
    <w:rsid w:val="7556668B"/>
    <w:rsid w:val="7589D6CB"/>
    <w:rsid w:val="75B5E58A"/>
    <w:rsid w:val="7710549B"/>
    <w:rsid w:val="788C027A"/>
    <w:rsid w:val="7897A797"/>
    <w:rsid w:val="79D707E3"/>
    <w:rsid w:val="7A1394F2"/>
    <w:rsid w:val="7A368BD4"/>
    <w:rsid w:val="7B0C6E75"/>
    <w:rsid w:val="7B7F2C5A"/>
    <w:rsid w:val="7BCB2C41"/>
    <w:rsid w:val="7DDF31B1"/>
    <w:rsid w:val="7E8F60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F439"/>
  <w15:chartTrackingRefBased/>
  <w15:docId w15:val="{BC662928-ADC8-4F97-9D66-514699F5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488"/>
    <w:rPr>
      <w:lang w:val="es-ES"/>
    </w:rPr>
  </w:style>
  <w:style w:type="paragraph" w:styleId="Heading1">
    <w:name w:val="heading 1"/>
    <w:basedOn w:val="Normal"/>
    <w:next w:val="Normal"/>
    <w:link w:val="Heading1Char"/>
    <w:uiPriority w:val="9"/>
    <w:qFormat/>
    <w:rsid w:val="0032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533"/>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rsid w:val="00322533"/>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322533"/>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322533"/>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322533"/>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322533"/>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322533"/>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322533"/>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322533"/>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32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533"/>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32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533"/>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322533"/>
    <w:pPr>
      <w:spacing w:before="160"/>
      <w:jc w:val="center"/>
    </w:pPr>
    <w:rPr>
      <w:i/>
      <w:iCs/>
      <w:color w:val="404040" w:themeColor="text1" w:themeTint="BF"/>
    </w:rPr>
  </w:style>
  <w:style w:type="character" w:customStyle="1" w:styleId="QuoteChar">
    <w:name w:val="Quote Char"/>
    <w:basedOn w:val="DefaultParagraphFont"/>
    <w:link w:val="Quote"/>
    <w:uiPriority w:val="29"/>
    <w:rsid w:val="00322533"/>
    <w:rPr>
      <w:i/>
      <w:iCs/>
      <w:color w:val="404040" w:themeColor="text1" w:themeTint="BF"/>
      <w:lang w:val="es-ES"/>
    </w:rPr>
  </w:style>
  <w:style w:type="paragraph" w:styleId="ListParagraph">
    <w:name w:val="List Paragraph"/>
    <w:basedOn w:val="Normal"/>
    <w:uiPriority w:val="34"/>
    <w:qFormat/>
    <w:rsid w:val="00322533"/>
    <w:pPr>
      <w:ind w:left="720"/>
      <w:contextualSpacing/>
    </w:pPr>
  </w:style>
  <w:style w:type="character" w:styleId="IntenseEmphasis">
    <w:name w:val="Intense Emphasis"/>
    <w:basedOn w:val="DefaultParagraphFont"/>
    <w:uiPriority w:val="21"/>
    <w:qFormat/>
    <w:rsid w:val="00322533"/>
    <w:rPr>
      <w:i/>
      <w:iCs/>
      <w:color w:val="0F4761" w:themeColor="accent1" w:themeShade="BF"/>
    </w:rPr>
  </w:style>
  <w:style w:type="paragraph" w:styleId="IntenseQuote">
    <w:name w:val="Intense Quote"/>
    <w:basedOn w:val="Normal"/>
    <w:next w:val="Normal"/>
    <w:link w:val="IntenseQuoteChar"/>
    <w:uiPriority w:val="30"/>
    <w:qFormat/>
    <w:rsid w:val="0032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533"/>
    <w:rPr>
      <w:i/>
      <w:iCs/>
      <w:color w:val="0F4761" w:themeColor="accent1" w:themeShade="BF"/>
      <w:lang w:val="es-ES"/>
    </w:rPr>
  </w:style>
  <w:style w:type="character" w:styleId="IntenseReference">
    <w:name w:val="Intense Reference"/>
    <w:basedOn w:val="DefaultParagraphFont"/>
    <w:uiPriority w:val="32"/>
    <w:qFormat/>
    <w:rsid w:val="00322533"/>
    <w:rPr>
      <w:b/>
      <w:bCs/>
      <w:smallCaps/>
      <w:color w:val="0F4761" w:themeColor="accent1" w:themeShade="BF"/>
      <w:spacing w:val="5"/>
    </w:rPr>
  </w:style>
  <w:style w:type="paragraph" w:styleId="Header">
    <w:name w:val="header"/>
    <w:basedOn w:val="Normal"/>
    <w:link w:val="HeaderChar"/>
    <w:uiPriority w:val="99"/>
    <w:unhideWhenUsed/>
    <w:rsid w:val="00623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05"/>
    <w:rPr>
      <w:lang w:val="es-ES"/>
    </w:rPr>
  </w:style>
  <w:style w:type="paragraph" w:styleId="Footer">
    <w:name w:val="footer"/>
    <w:basedOn w:val="Normal"/>
    <w:link w:val="FooterChar"/>
    <w:uiPriority w:val="99"/>
    <w:unhideWhenUsed/>
    <w:rsid w:val="0062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05"/>
    <w:rPr>
      <w:lang w:val="es-ES"/>
    </w:rPr>
  </w:style>
  <w:style w:type="paragraph" w:styleId="NormalWeb">
    <w:name w:val="Normal (Web)"/>
    <w:basedOn w:val="Normal"/>
    <w:uiPriority w:val="99"/>
    <w:semiHidden/>
    <w:unhideWhenUsed/>
    <w:rsid w:val="004E725C"/>
    <w:rPr>
      <w:rFonts w:ascii="Times New Roman" w:hAnsi="Times New Roman" w:cs="Times New Roman"/>
      <w:sz w:val="24"/>
      <w:szCs w:val="24"/>
    </w:rPr>
  </w:style>
  <w:style w:type="table" w:styleId="TableGrid">
    <w:name w:val="Table Grid"/>
    <w:basedOn w:val="TableNormal"/>
    <w:uiPriority w:val="59"/>
    <w:rsid w:val="005E42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28DB"/>
    <w:rPr>
      <w:u w:val="single"/>
    </w:rPr>
  </w:style>
  <w:style w:type="character" w:styleId="UnresolvedMention">
    <w:name w:val="Unresolved Mention"/>
    <w:basedOn w:val="DefaultParagraphFont"/>
    <w:uiPriority w:val="99"/>
    <w:semiHidden/>
    <w:unhideWhenUsed/>
    <w:rsid w:val="00E03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8003">
      <w:bodyDiv w:val="1"/>
      <w:marLeft w:val="0"/>
      <w:marRight w:val="0"/>
      <w:marTop w:val="0"/>
      <w:marBottom w:val="0"/>
      <w:divBdr>
        <w:top w:val="none" w:sz="0" w:space="0" w:color="auto"/>
        <w:left w:val="none" w:sz="0" w:space="0" w:color="auto"/>
        <w:bottom w:val="none" w:sz="0" w:space="0" w:color="auto"/>
        <w:right w:val="none" w:sz="0" w:space="0" w:color="auto"/>
      </w:divBdr>
      <w:divsChild>
        <w:div w:id="880216146">
          <w:marLeft w:val="0"/>
          <w:marRight w:val="0"/>
          <w:marTop w:val="0"/>
          <w:marBottom w:val="0"/>
          <w:divBdr>
            <w:top w:val="single" w:sz="2" w:space="0" w:color="E3E3E3"/>
            <w:left w:val="single" w:sz="2" w:space="0" w:color="E3E3E3"/>
            <w:bottom w:val="single" w:sz="2" w:space="0" w:color="E3E3E3"/>
            <w:right w:val="single" w:sz="2" w:space="0" w:color="E3E3E3"/>
          </w:divBdr>
          <w:divsChild>
            <w:div w:id="1772041795">
              <w:marLeft w:val="0"/>
              <w:marRight w:val="0"/>
              <w:marTop w:val="0"/>
              <w:marBottom w:val="0"/>
              <w:divBdr>
                <w:top w:val="single" w:sz="2" w:space="0" w:color="auto"/>
                <w:left w:val="single" w:sz="2" w:space="0" w:color="auto"/>
                <w:bottom w:val="single" w:sz="2" w:space="0" w:color="auto"/>
                <w:right w:val="single" w:sz="2" w:space="0" w:color="auto"/>
              </w:divBdr>
              <w:divsChild>
                <w:div w:id="175485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564936">
      <w:bodyDiv w:val="1"/>
      <w:marLeft w:val="0"/>
      <w:marRight w:val="0"/>
      <w:marTop w:val="0"/>
      <w:marBottom w:val="0"/>
      <w:divBdr>
        <w:top w:val="none" w:sz="0" w:space="0" w:color="auto"/>
        <w:left w:val="none" w:sz="0" w:space="0" w:color="auto"/>
        <w:bottom w:val="none" w:sz="0" w:space="0" w:color="auto"/>
        <w:right w:val="none" w:sz="0" w:space="0" w:color="auto"/>
      </w:divBdr>
    </w:div>
    <w:div w:id="160580697">
      <w:bodyDiv w:val="1"/>
      <w:marLeft w:val="0"/>
      <w:marRight w:val="0"/>
      <w:marTop w:val="0"/>
      <w:marBottom w:val="0"/>
      <w:divBdr>
        <w:top w:val="none" w:sz="0" w:space="0" w:color="auto"/>
        <w:left w:val="none" w:sz="0" w:space="0" w:color="auto"/>
        <w:bottom w:val="none" w:sz="0" w:space="0" w:color="auto"/>
        <w:right w:val="none" w:sz="0" w:space="0" w:color="auto"/>
      </w:divBdr>
      <w:divsChild>
        <w:div w:id="1209879300">
          <w:marLeft w:val="0"/>
          <w:marRight w:val="0"/>
          <w:marTop w:val="0"/>
          <w:marBottom w:val="0"/>
          <w:divBdr>
            <w:top w:val="none" w:sz="0" w:space="0" w:color="auto"/>
            <w:left w:val="none" w:sz="0" w:space="0" w:color="auto"/>
            <w:bottom w:val="none" w:sz="0" w:space="0" w:color="auto"/>
            <w:right w:val="none" w:sz="0" w:space="0" w:color="auto"/>
          </w:divBdr>
        </w:div>
      </w:divsChild>
    </w:div>
    <w:div w:id="380637355">
      <w:bodyDiv w:val="1"/>
      <w:marLeft w:val="0"/>
      <w:marRight w:val="0"/>
      <w:marTop w:val="0"/>
      <w:marBottom w:val="0"/>
      <w:divBdr>
        <w:top w:val="none" w:sz="0" w:space="0" w:color="auto"/>
        <w:left w:val="none" w:sz="0" w:space="0" w:color="auto"/>
        <w:bottom w:val="none" w:sz="0" w:space="0" w:color="auto"/>
        <w:right w:val="none" w:sz="0" w:space="0" w:color="auto"/>
      </w:divBdr>
      <w:divsChild>
        <w:div w:id="149566032">
          <w:marLeft w:val="0"/>
          <w:marRight w:val="0"/>
          <w:marTop w:val="0"/>
          <w:marBottom w:val="0"/>
          <w:divBdr>
            <w:top w:val="single" w:sz="2" w:space="0" w:color="E3E3E3"/>
            <w:left w:val="single" w:sz="2" w:space="0" w:color="E3E3E3"/>
            <w:bottom w:val="single" w:sz="2" w:space="0" w:color="E3E3E3"/>
            <w:right w:val="single" w:sz="2" w:space="0" w:color="E3E3E3"/>
          </w:divBdr>
          <w:divsChild>
            <w:div w:id="311105931">
              <w:marLeft w:val="0"/>
              <w:marRight w:val="0"/>
              <w:marTop w:val="0"/>
              <w:marBottom w:val="0"/>
              <w:divBdr>
                <w:top w:val="single" w:sz="2" w:space="0" w:color="auto"/>
                <w:left w:val="single" w:sz="2" w:space="0" w:color="auto"/>
                <w:bottom w:val="single" w:sz="2" w:space="0" w:color="auto"/>
                <w:right w:val="single" w:sz="2" w:space="0" w:color="auto"/>
              </w:divBdr>
              <w:divsChild>
                <w:div w:id="139939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5802941">
      <w:bodyDiv w:val="1"/>
      <w:marLeft w:val="0"/>
      <w:marRight w:val="0"/>
      <w:marTop w:val="0"/>
      <w:marBottom w:val="0"/>
      <w:divBdr>
        <w:top w:val="none" w:sz="0" w:space="0" w:color="auto"/>
        <w:left w:val="none" w:sz="0" w:space="0" w:color="auto"/>
        <w:bottom w:val="none" w:sz="0" w:space="0" w:color="auto"/>
        <w:right w:val="none" w:sz="0" w:space="0" w:color="auto"/>
      </w:divBdr>
    </w:div>
    <w:div w:id="435565411">
      <w:bodyDiv w:val="1"/>
      <w:marLeft w:val="0"/>
      <w:marRight w:val="0"/>
      <w:marTop w:val="0"/>
      <w:marBottom w:val="0"/>
      <w:divBdr>
        <w:top w:val="none" w:sz="0" w:space="0" w:color="auto"/>
        <w:left w:val="none" w:sz="0" w:space="0" w:color="auto"/>
        <w:bottom w:val="none" w:sz="0" w:space="0" w:color="auto"/>
        <w:right w:val="none" w:sz="0" w:space="0" w:color="auto"/>
      </w:divBdr>
    </w:div>
    <w:div w:id="690567000">
      <w:bodyDiv w:val="1"/>
      <w:marLeft w:val="0"/>
      <w:marRight w:val="0"/>
      <w:marTop w:val="0"/>
      <w:marBottom w:val="0"/>
      <w:divBdr>
        <w:top w:val="none" w:sz="0" w:space="0" w:color="auto"/>
        <w:left w:val="none" w:sz="0" w:space="0" w:color="auto"/>
        <w:bottom w:val="none" w:sz="0" w:space="0" w:color="auto"/>
        <w:right w:val="none" w:sz="0" w:space="0" w:color="auto"/>
      </w:divBdr>
    </w:div>
    <w:div w:id="736710467">
      <w:bodyDiv w:val="1"/>
      <w:marLeft w:val="0"/>
      <w:marRight w:val="0"/>
      <w:marTop w:val="0"/>
      <w:marBottom w:val="0"/>
      <w:divBdr>
        <w:top w:val="none" w:sz="0" w:space="0" w:color="auto"/>
        <w:left w:val="none" w:sz="0" w:space="0" w:color="auto"/>
        <w:bottom w:val="none" w:sz="0" w:space="0" w:color="auto"/>
        <w:right w:val="none" w:sz="0" w:space="0" w:color="auto"/>
      </w:divBdr>
    </w:div>
    <w:div w:id="762339509">
      <w:bodyDiv w:val="1"/>
      <w:marLeft w:val="0"/>
      <w:marRight w:val="0"/>
      <w:marTop w:val="0"/>
      <w:marBottom w:val="0"/>
      <w:divBdr>
        <w:top w:val="none" w:sz="0" w:space="0" w:color="auto"/>
        <w:left w:val="none" w:sz="0" w:space="0" w:color="auto"/>
        <w:bottom w:val="none" w:sz="0" w:space="0" w:color="auto"/>
        <w:right w:val="none" w:sz="0" w:space="0" w:color="auto"/>
      </w:divBdr>
    </w:div>
    <w:div w:id="829835817">
      <w:bodyDiv w:val="1"/>
      <w:marLeft w:val="0"/>
      <w:marRight w:val="0"/>
      <w:marTop w:val="0"/>
      <w:marBottom w:val="0"/>
      <w:divBdr>
        <w:top w:val="none" w:sz="0" w:space="0" w:color="auto"/>
        <w:left w:val="none" w:sz="0" w:space="0" w:color="auto"/>
        <w:bottom w:val="none" w:sz="0" w:space="0" w:color="auto"/>
        <w:right w:val="none" w:sz="0" w:space="0" w:color="auto"/>
      </w:divBdr>
    </w:div>
    <w:div w:id="843663096">
      <w:bodyDiv w:val="1"/>
      <w:marLeft w:val="0"/>
      <w:marRight w:val="0"/>
      <w:marTop w:val="0"/>
      <w:marBottom w:val="0"/>
      <w:divBdr>
        <w:top w:val="none" w:sz="0" w:space="0" w:color="auto"/>
        <w:left w:val="none" w:sz="0" w:space="0" w:color="auto"/>
        <w:bottom w:val="none" w:sz="0" w:space="0" w:color="auto"/>
        <w:right w:val="none" w:sz="0" w:space="0" w:color="auto"/>
      </w:divBdr>
    </w:div>
    <w:div w:id="845556564">
      <w:bodyDiv w:val="1"/>
      <w:marLeft w:val="0"/>
      <w:marRight w:val="0"/>
      <w:marTop w:val="0"/>
      <w:marBottom w:val="0"/>
      <w:divBdr>
        <w:top w:val="none" w:sz="0" w:space="0" w:color="auto"/>
        <w:left w:val="none" w:sz="0" w:space="0" w:color="auto"/>
        <w:bottom w:val="none" w:sz="0" w:space="0" w:color="auto"/>
        <w:right w:val="none" w:sz="0" w:space="0" w:color="auto"/>
      </w:divBdr>
      <w:divsChild>
        <w:div w:id="984891624">
          <w:marLeft w:val="0"/>
          <w:marRight w:val="0"/>
          <w:marTop w:val="0"/>
          <w:marBottom w:val="0"/>
          <w:divBdr>
            <w:top w:val="none" w:sz="0" w:space="0" w:color="auto"/>
            <w:left w:val="none" w:sz="0" w:space="0" w:color="auto"/>
            <w:bottom w:val="none" w:sz="0" w:space="0" w:color="auto"/>
            <w:right w:val="none" w:sz="0" w:space="0" w:color="auto"/>
          </w:divBdr>
          <w:divsChild>
            <w:div w:id="1961305429">
              <w:marLeft w:val="0"/>
              <w:marRight w:val="0"/>
              <w:marTop w:val="0"/>
              <w:marBottom w:val="0"/>
              <w:divBdr>
                <w:top w:val="none" w:sz="0" w:space="0" w:color="auto"/>
                <w:left w:val="none" w:sz="0" w:space="0" w:color="auto"/>
                <w:bottom w:val="none" w:sz="0" w:space="0" w:color="auto"/>
                <w:right w:val="none" w:sz="0" w:space="0" w:color="auto"/>
              </w:divBdr>
              <w:divsChild>
                <w:div w:id="1624531224">
                  <w:marLeft w:val="0"/>
                  <w:marRight w:val="0"/>
                  <w:marTop w:val="0"/>
                  <w:marBottom w:val="0"/>
                  <w:divBdr>
                    <w:top w:val="none" w:sz="0" w:space="0" w:color="auto"/>
                    <w:left w:val="none" w:sz="0" w:space="0" w:color="auto"/>
                    <w:bottom w:val="none" w:sz="0" w:space="0" w:color="auto"/>
                    <w:right w:val="none" w:sz="0" w:space="0" w:color="auto"/>
                  </w:divBdr>
                  <w:divsChild>
                    <w:div w:id="812868100">
                      <w:marLeft w:val="0"/>
                      <w:marRight w:val="0"/>
                      <w:marTop w:val="0"/>
                      <w:marBottom w:val="0"/>
                      <w:divBdr>
                        <w:top w:val="none" w:sz="0" w:space="0" w:color="auto"/>
                        <w:left w:val="none" w:sz="0" w:space="0" w:color="auto"/>
                        <w:bottom w:val="none" w:sz="0" w:space="0" w:color="auto"/>
                        <w:right w:val="none" w:sz="0" w:space="0" w:color="auto"/>
                      </w:divBdr>
                      <w:divsChild>
                        <w:div w:id="1471946278">
                          <w:marLeft w:val="0"/>
                          <w:marRight w:val="0"/>
                          <w:marTop w:val="0"/>
                          <w:marBottom w:val="0"/>
                          <w:divBdr>
                            <w:top w:val="none" w:sz="0" w:space="0" w:color="auto"/>
                            <w:left w:val="none" w:sz="0" w:space="0" w:color="auto"/>
                            <w:bottom w:val="none" w:sz="0" w:space="0" w:color="auto"/>
                            <w:right w:val="none" w:sz="0" w:space="0" w:color="auto"/>
                          </w:divBdr>
                          <w:divsChild>
                            <w:div w:id="533690762">
                              <w:marLeft w:val="0"/>
                              <w:marRight w:val="0"/>
                              <w:marTop w:val="0"/>
                              <w:marBottom w:val="0"/>
                              <w:divBdr>
                                <w:top w:val="none" w:sz="0" w:space="0" w:color="auto"/>
                                <w:left w:val="none" w:sz="0" w:space="0" w:color="auto"/>
                                <w:bottom w:val="none" w:sz="0" w:space="0" w:color="auto"/>
                                <w:right w:val="none" w:sz="0" w:space="0" w:color="auto"/>
                              </w:divBdr>
                              <w:divsChild>
                                <w:div w:id="1278412931">
                                  <w:marLeft w:val="0"/>
                                  <w:marRight w:val="0"/>
                                  <w:marTop w:val="0"/>
                                  <w:marBottom w:val="0"/>
                                  <w:divBdr>
                                    <w:top w:val="none" w:sz="0" w:space="0" w:color="auto"/>
                                    <w:left w:val="none" w:sz="0" w:space="0" w:color="auto"/>
                                    <w:bottom w:val="none" w:sz="0" w:space="0" w:color="auto"/>
                                    <w:right w:val="none" w:sz="0" w:space="0" w:color="auto"/>
                                  </w:divBdr>
                                  <w:divsChild>
                                    <w:div w:id="1811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230442">
      <w:bodyDiv w:val="1"/>
      <w:marLeft w:val="0"/>
      <w:marRight w:val="0"/>
      <w:marTop w:val="0"/>
      <w:marBottom w:val="0"/>
      <w:divBdr>
        <w:top w:val="none" w:sz="0" w:space="0" w:color="auto"/>
        <w:left w:val="none" w:sz="0" w:space="0" w:color="auto"/>
        <w:bottom w:val="none" w:sz="0" w:space="0" w:color="auto"/>
        <w:right w:val="none" w:sz="0" w:space="0" w:color="auto"/>
      </w:divBdr>
    </w:div>
    <w:div w:id="933634447">
      <w:bodyDiv w:val="1"/>
      <w:marLeft w:val="0"/>
      <w:marRight w:val="0"/>
      <w:marTop w:val="0"/>
      <w:marBottom w:val="0"/>
      <w:divBdr>
        <w:top w:val="none" w:sz="0" w:space="0" w:color="auto"/>
        <w:left w:val="none" w:sz="0" w:space="0" w:color="auto"/>
        <w:bottom w:val="none" w:sz="0" w:space="0" w:color="auto"/>
        <w:right w:val="none" w:sz="0" w:space="0" w:color="auto"/>
      </w:divBdr>
      <w:divsChild>
        <w:div w:id="1531262521">
          <w:marLeft w:val="0"/>
          <w:marRight w:val="0"/>
          <w:marTop w:val="0"/>
          <w:marBottom w:val="0"/>
          <w:divBdr>
            <w:top w:val="none" w:sz="0" w:space="0" w:color="auto"/>
            <w:left w:val="none" w:sz="0" w:space="0" w:color="auto"/>
            <w:bottom w:val="none" w:sz="0" w:space="0" w:color="auto"/>
            <w:right w:val="none" w:sz="0" w:space="0" w:color="auto"/>
          </w:divBdr>
        </w:div>
      </w:divsChild>
    </w:div>
    <w:div w:id="1002509044">
      <w:bodyDiv w:val="1"/>
      <w:marLeft w:val="0"/>
      <w:marRight w:val="0"/>
      <w:marTop w:val="0"/>
      <w:marBottom w:val="0"/>
      <w:divBdr>
        <w:top w:val="none" w:sz="0" w:space="0" w:color="auto"/>
        <w:left w:val="none" w:sz="0" w:space="0" w:color="auto"/>
        <w:bottom w:val="none" w:sz="0" w:space="0" w:color="auto"/>
        <w:right w:val="none" w:sz="0" w:space="0" w:color="auto"/>
      </w:divBdr>
    </w:div>
    <w:div w:id="1039818139">
      <w:bodyDiv w:val="1"/>
      <w:marLeft w:val="0"/>
      <w:marRight w:val="0"/>
      <w:marTop w:val="0"/>
      <w:marBottom w:val="0"/>
      <w:divBdr>
        <w:top w:val="none" w:sz="0" w:space="0" w:color="auto"/>
        <w:left w:val="none" w:sz="0" w:space="0" w:color="auto"/>
        <w:bottom w:val="none" w:sz="0" w:space="0" w:color="auto"/>
        <w:right w:val="none" w:sz="0" w:space="0" w:color="auto"/>
      </w:divBdr>
      <w:divsChild>
        <w:div w:id="1474326010">
          <w:marLeft w:val="0"/>
          <w:marRight w:val="0"/>
          <w:marTop w:val="0"/>
          <w:marBottom w:val="0"/>
          <w:divBdr>
            <w:top w:val="none" w:sz="0" w:space="0" w:color="auto"/>
            <w:left w:val="none" w:sz="0" w:space="0" w:color="auto"/>
            <w:bottom w:val="none" w:sz="0" w:space="0" w:color="auto"/>
            <w:right w:val="none" w:sz="0" w:space="0" w:color="auto"/>
          </w:divBdr>
          <w:divsChild>
            <w:div w:id="1108232233">
              <w:marLeft w:val="0"/>
              <w:marRight w:val="0"/>
              <w:marTop w:val="0"/>
              <w:marBottom w:val="0"/>
              <w:divBdr>
                <w:top w:val="none" w:sz="0" w:space="0" w:color="auto"/>
                <w:left w:val="none" w:sz="0" w:space="0" w:color="auto"/>
                <w:bottom w:val="none" w:sz="0" w:space="0" w:color="auto"/>
                <w:right w:val="none" w:sz="0" w:space="0" w:color="auto"/>
              </w:divBdr>
              <w:divsChild>
                <w:div w:id="1486892287">
                  <w:marLeft w:val="0"/>
                  <w:marRight w:val="0"/>
                  <w:marTop w:val="0"/>
                  <w:marBottom w:val="0"/>
                  <w:divBdr>
                    <w:top w:val="none" w:sz="0" w:space="0" w:color="auto"/>
                    <w:left w:val="none" w:sz="0" w:space="0" w:color="auto"/>
                    <w:bottom w:val="none" w:sz="0" w:space="0" w:color="auto"/>
                    <w:right w:val="none" w:sz="0" w:space="0" w:color="auto"/>
                  </w:divBdr>
                  <w:divsChild>
                    <w:div w:id="538275346">
                      <w:marLeft w:val="0"/>
                      <w:marRight w:val="0"/>
                      <w:marTop w:val="0"/>
                      <w:marBottom w:val="0"/>
                      <w:divBdr>
                        <w:top w:val="none" w:sz="0" w:space="0" w:color="auto"/>
                        <w:left w:val="none" w:sz="0" w:space="0" w:color="auto"/>
                        <w:bottom w:val="none" w:sz="0" w:space="0" w:color="auto"/>
                        <w:right w:val="none" w:sz="0" w:space="0" w:color="auto"/>
                      </w:divBdr>
                      <w:divsChild>
                        <w:div w:id="449864158">
                          <w:marLeft w:val="0"/>
                          <w:marRight w:val="0"/>
                          <w:marTop w:val="0"/>
                          <w:marBottom w:val="0"/>
                          <w:divBdr>
                            <w:top w:val="none" w:sz="0" w:space="0" w:color="auto"/>
                            <w:left w:val="none" w:sz="0" w:space="0" w:color="auto"/>
                            <w:bottom w:val="none" w:sz="0" w:space="0" w:color="auto"/>
                            <w:right w:val="none" w:sz="0" w:space="0" w:color="auto"/>
                          </w:divBdr>
                          <w:divsChild>
                            <w:div w:id="647244487">
                              <w:marLeft w:val="0"/>
                              <w:marRight w:val="0"/>
                              <w:marTop w:val="0"/>
                              <w:marBottom w:val="0"/>
                              <w:divBdr>
                                <w:top w:val="none" w:sz="0" w:space="0" w:color="auto"/>
                                <w:left w:val="none" w:sz="0" w:space="0" w:color="auto"/>
                                <w:bottom w:val="none" w:sz="0" w:space="0" w:color="auto"/>
                                <w:right w:val="none" w:sz="0" w:space="0" w:color="auto"/>
                              </w:divBdr>
                              <w:divsChild>
                                <w:div w:id="1390419541">
                                  <w:marLeft w:val="0"/>
                                  <w:marRight w:val="0"/>
                                  <w:marTop w:val="0"/>
                                  <w:marBottom w:val="0"/>
                                  <w:divBdr>
                                    <w:top w:val="none" w:sz="0" w:space="0" w:color="auto"/>
                                    <w:left w:val="none" w:sz="0" w:space="0" w:color="auto"/>
                                    <w:bottom w:val="none" w:sz="0" w:space="0" w:color="auto"/>
                                    <w:right w:val="none" w:sz="0" w:space="0" w:color="auto"/>
                                  </w:divBdr>
                                  <w:divsChild>
                                    <w:div w:id="15445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8662">
      <w:bodyDiv w:val="1"/>
      <w:marLeft w:val="0"/>
      <w:marRight w:val="0"/>
      <w:marTop w:val="0"/>
      <w:marBottom w:val="0"/>
      <w:divBdr>
        <w:top w:val="none" w:sz="0" w:space="0" w:color="auto"/>
        <w:left w:val="none" w:sz="0" w:space="0" w:color="auto"/>
        <w:bottom w:val="none" w:sz="0" w:space="0" w:color="auto"/>
        <w:right w:val="none" w:sz="0" w:space="0" w:color="auto"/>
      </w:divBdr>
    </w:div>
    <w:div w:id="1341466901">
      <w:bodyDiv w:val="1"/>
      <w:marLeft w:val="0"/>
      <w:marRight w:val="0"/>
      <w:marTop w:val="0"/>
      <w:marBottom w:val="0"/>
      <w:divBdr>
        <w:top w:val="none" w:sz="0" w:space="0" w:color="auto"/>
        <w:left w:val="none" w:sz="0" w:space="0" w:color="auto"/>
        <w:bottom w:val="none" w:sz="0" w:space="0" w:color="auto"/>
        <w:right w:val="none" w:sz="0" w:space="0" w:color="auto"/>
      </w:divBdr>
    </w:div>
    <w:div w:id="1382942456">
      <w:bodyDiv w:val="1"/>
      <w:marLeft w:val="0"/>
      <w:marRight w:val="0"/>
      <w:marTop w:val="0"/>
      <w:marBottom w:val="0"/>
      <w:divBdr>
        <w:top w:val="none" w:sz="0" w:space="0" w:color="auto"/>
        <w:left w:val="none" w:sz="0" w:space="0" w:color="auto"/>
        <w:bottom w:val="none" w:sz="0" w:space="0" w:color="auto"/>
        <w:right w:val="none" w:sz="0" w:space="0" w:color="auto"/>
      </w:divBdr>
    </w:div>
    <w:div w:id="1556506168">
      <w:bodyDiv w:val="1"/>
      <w:marLeft w:val="0"/>
      <w:marRight w:val="0"/>
      <w:marTop w:val="0"/>
      <w:marBottom w:val="0"/>
      <w:divBdr>
        <w:top w:val="none" w:sz="0" w:space="0" w:color="auto"/>
        <w:left w:val="none" w:sz="0" w:space="0" w:color="auto"/>
        <w:bottom w:val="none" w:sz="0" w:space="0" w:color="auto"/>
        <w:right w:val="none" w:sz="0" w:space="0" w:color="auto"/>
      </w:divBdr>
      <w:divsChild>
        <w:div w:id="628391310">
          <w:marLeft w:val="0"/>
          <w:marRight w:val="0"/>
          <w:marTop w:val="0"/>
          <w:marBottom w:val="0"/>
          <w:divBdr>
            <w:top w:val="none" w:sz="0" w:space="0" w:color="auto"/>
            <w:left w:val="none" w:sz="0" w:space="0" w:color="auto"/>
            <w:bottom w:val="none" w:sz="0" w:space="0" w:color="auto"/>
            <w:right w:val="none" w:sz="0" w:space="0" w:color="auto"/>
          </w:divBdr>
          <w:divsChild>
            <w:div w:id="1791242625">
              <w:marLeft w:val="0"/>
              <w:marRight w:val="0"/>
              <w:marTop w:val="0"/>
              <w:marBottom w:val="0"/>
              <w:divBdr>
                <w:top w:val="none" w:sz="0" w:space="0" w:color="auto"/>
                <w:left w:val="none" w:sz="0" w:space="0" w:color="auto"/>
                <w:bottom w:val="none" w:sz="0" w:space="0" w:color="auto"/>
                <w:right w:val="none" w:sz="0" w:space="0" w:color="auto"/>
              </w:divBdr>
              <w:divsChild>
                <w:div w:id="794643584">
                  <w:marLeft w:val="0"/>
                  <w:marRight w:val="0"/>
                  <w:marTop w:val="0"/>
                  <w:marBottom w:val="0"/>
                  <w:divBdr>
                    <w:top w:val="none" w:sz="0" w:space="0" w:color="auto"/>
                    <w:left w:val="none" w:sz="0" w:space="0" w:color="auto"/>
                    <w:bottom w:val="none" w:sz="0" w:space="0" w:color="auto"/>
                    <w:right w:val="none" w:sz="0" w:space="0" w:color="auto"/>
                  </w:divBdr>
                  <w:divsChild>
                    <w:div w:id="1154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3604">
          <w:marLeft w:val="0"/>
          <w:marRight w:val="0"/>
          <w:marTop w:val="0"/>
          <w:marBottom w:val="0"/>
          <w:divBdr>
            <w:top w:val="none" w:sz="0" w:space="0" w:color="auto"/>
            <w:left w:val="none" w:sz="0" w:space="0" w:color="auto"/>
            <w:bottom w:val="none" w:sz="0" w:space="0" w:color="auto"/>
            <w:right w:val="none" w:sz="0" w:space="0" w:color="auto"/>
          </w:divBdr>
          <w:divsChild>
            <w:div w:id="151992693">
              <w:marLeft w:val="0"/>
              <w:marRight w:val="0"/>
              <w:marTop w:val="0"/>
              <w:marBottom w:val="0"/>
              <w:divBdr>
                <w:top w:val="none" w:sz="0" w:space="0" w:color="auto"/>
                <w:left w:val="none" w:sz="0" w:space="0" w:color="auto"/>
                <w:bottom w:val="none" w:sz="0" w:space="0" w:color="auto"/>
                <w:right w:val="none" w:sz="0" w:space="0" w:color="auto"/>
              </w:divBdr>
              <w:divsChild>
                <w:div w:id="702169620">
                  <w:marLeft w:val="0"/>
                  <w:marRight w:val="0"/>
                  <w:marTop w:val="0"/>
                  <w:marBottom w:val="0"/>
                  <w:divBdr>
                    <w:top w:val="none" w:sz="0" w:space="0" w:color="auto"/>
                    <w:left w:val="none" w:sz="0" w:space="0" w:color="auto"/>
                    <w:bottom w:val="none" w:sz="0" w:space="0" w:color="auto"/>
                    <w:right w:val="none" w:sz="0" w:space="0" w:color="auto"/>
                  </w:divBdr>
                  <w:divsChild>
                    <w:div w:id="14295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2855">
      <w:bodyDiv w:val="1"/>
      <w:marLeft w:val="0"/>
      <w:marRight w:val="0"/>
      <w:marTop w:val="0"/>
      <w:marBottom w:val="0"/>
      <w:divBdr>
        <w:top w:val="none" w:sz="0" w:space="0" w:color="auto"/>
        <w:left w:val="none" w:sz="0" w:space="0" w:color="auto"/>
        <w:bottom w:val="none" w:sz="0" w:space="0" w:color="auto"/>
        <w:right w:val="none" w:sz="0" w:space="0" w:color="auto"/>
      </w:divBdr>
    </w:div>
    <w:div w:id="1735081777">
      <w:bodyDiv w:val="1"/>
      <w:marLeft w:val="0"/>
      <w:marRight w:val="0"/>
      <w:marTop w:val="0"/>
      <w:marBottom w:val="0"/>
      <w:divBdr>
        <w:top w:val="none" w:sz="0" w:space="0" w:color="auto"/>
        <w:left w:val="none" w:sz="0" w:space="0" w:color="auto"/>
        <w:bottom w:val="none" w:sz="0" w:space="0" w:color="auto"/>
        <w:right w:val="none" w:sz="0" w:space="0" w:color="auto"/>
      </w:divBdr>
    </w:div>
    <w:div w:id="2056268919">
      <w:bodyDiv w:val="1"/>
      <w:marLeft w:val="0"/>
      <w:marRight w:val="0"/>
      <w:marTop w:val="0"/>
      <w:marBottom w:val="0"/>
      <w:divBdr>
        <w:top w:val="none" w:sz="0" w:space="0" w:color="auto"/>
        <w:left w:val="none" w:sz="0" w:space="0" w:color="auto"/>
        <w:bottom w:val="none" w:sz="0" w:space="0" w:color="auto"/>
        <w:right w:val="none" w:sz="0" w:space="0" w:color="auto"/>
      </w:divBdr>
      <w:divsChild>
        <w:div w:id="384334970">
          <w:marLeft w:val="0"/>
          <w:marRight w:val="0"/>
          <w:marTop w:val="0"/>
          <w:marBottom w:val="0"/>
          <w:divBdr>
            <w:top w:val="none" w:sz="0" w:space="0" w:color="auto"/>
            <w:left w:val="none" w:sz="0" w:space="0" w:color="auto"/>
            <w:bottom w:val="none" w:sz="0" w:space="0" w:color="auto"/>
            <w:right w:val="none" w:sz="0" w:space="0" w:color="auto"/>
          </w:divBdr>
          <w:divsChild>
            <w:div w:id="1486630746">
              <w:marLeft w:val="0"/>
              <w:marRight w:val="0"/>
              <w:marTop w:val="0"/>
              <w:marBottom w:val="0"/>
              <w:divBdr>
                <w:top w:val="none" w:sz="0" w:space="0" w:color="auto"/>
                <w:left w:val="none" w:sz="0" w:space="0" w:color="auto"/>
                <w:bottom w:val="none" w:sz="0" w:space="0" w:color="auto"/>
                <w:right w:val="none" w:sz="0" w:space="0" w:color="auto"/>
              </w:divBdr>
              <w:divsChild>
                <w:div w:id="1647926961">
                  <w:marLeft w:val="0"/>
                  <w:marRight w:val="0"/>
                  <w:marTop w:val="0"/>
                  <w:marBottom w:val="0"/>
                  <w:divBdr>
                    <w:top w:val="none" w:sz="0" w:space="0" w:color="auto"/>
                    <w:left w:val="none" w:sz="0" w:space="0" w:color="auto"/>
                    <w:bottom w:val="none" w:sz="0" w:space="0" w:color="auto"/>
                    <w:right w:val="none" w:sz="0" w:space="0" w:color="auto"/>
                  </w:divBdr>
                  <w:divsChild>
                    <w:div w:id="13016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0729">
          <w:marLeft w:val="0"/>
          <w:marRight w:val="0"/>
          <w:marTop w:val="0"/>
          <w:marBottom w:val="0"/>
          <w:divBdr>
            <w:top w:val="none" w:sz="0" w:space="0" w:color="auto"/>
            <w:left w:val="none" w:sz="0" w:space="0" w:color="auto"/>
            <w:bottom w:val="none" w:sz="0" w:space="0" w:color="auto"/>
            <w:right w:val="none" w:sz="0" w:space="0" w:color="auto"/>
          </w:divBdr>
          <w:divsChild>
            <w:div w:id="83650369">
              <w:marLeft w:val="0"/>
              <w:marRight w:val="0"/>
              <w:marTop w:val="0"/>
              <w:marBottom w:val="0"/>
              <w:divBdr>
                <w:top w:val="none" w:sz="0" w:space="0" w:color="auto"/>
                <w:left w:val="none" w:sz="0" w:space="0" w:color="auto"/>
                <w:bottom w:val="none" w:sz="0" w:space="0" w:color="auto"/>
                <w:right w:val="none" w:sz="0" w:space="0" w:color="auto"/>
              </w:divBdr>
              <w:divsChild>
                <w:div w:id="1229464855">
                  <w:marLeft w:val="0"/>
                  <w:marRight w:val="0"/>
                  <w:marTop w:val="0"/>
                  <w:marBottom w:val="0"/>
                  <w:divBdr>
                    <w:top w:val="none" w:sz="0" w:space="0" w:color="auto"/>
                    <w:left w:val="none" w:sz="0" w:space="0" w:color="auto"/>
                    <w:bottom w:val="none" w:sz="0" w:space="0" w:color="auto"/>
                    <w:right w:val="none" w:sz="0" w:space="0" w:color="auto"/>
                  </w:divBdr>
                  <w:divsChild>
                    <w:div w:id="209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kaggle.com/datasets?search=nvidia+semiconductor" TargetMode="External"/><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2E35D6DFF09684FAE003C82982191F1" ma:contentTypeVersion="8" ma:contentTypeDescription="Crear nuevo documento." ma:contentTypeScope="" ma:versionID="58cb74f936f4ad1522d213b5084654c8">
  <xsd:schema xmlns:xsd="http://www.w3.org/2001/XMLSchema" xmlns:xs="http://www.w3.org/2001/XMLSchema" xmlns:p="http://schemas.microsoft.com/office/2006/metadata/properties" xmlns:ns3="a795438d-215b-4bf8-bfd6-2f0d23dce9a5" xmlns:ns4="f9c454b0-b997-4043-a675-3253823de173" targetNamespace="http://schemas.microsoft.com/office/2006/metadata/properties" ma:root="true" ma:fieldsID="42a6b0b6900ad50d9c119a4d99711561" ns3:_="" ns4:_="">
    <xsd:import namespace="a795438d-215b-4bf8-bfd6-2f0d23dce9a5"/>
    <xsd:import namespace="f9c454b0-b997-4043-a675-3253823de17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5438d-215b-4bf8-bfd6-2f0d23dce9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c454b0-b997-4043-a675-3253823de173"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795438d-215b-4bf8-bfd6-2f0d23dce9a5" xsi:nil="true"/>
  </documentManagement>
</p:properties>
</file>

<file path=customXml/itemProps1.xml><?xml version="1.0" encoding="utf-8"?>
<ds:datastoreItem xmlns:ds="http://schemas.openxmlformats.org/officeDocument/2006/customXml" ds:itemID="{D975B87D-4B8C-442C-94B4-17BDF58BF604}">
  <ds:schemaRefs>
    <ds:schemaRef ds:uri="http://schemas.microsoft.com/sharepoint/v3/contenttype/forms"/>
  </ds:schemaRefs>
</ds:datastoreItem>
</file>

<file path=customXml/itemProps2.xml><?xml version="1.0" encoding="utf-8"?>
<ds:datastoreItem xmlns:ds="http://schemas.openxmlformats.org/officeDocument/2006/customXml" ds:itemID="{7221B2B0-4AE2-448A-983F-66FC4F57B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5438d-215b-4bf8-bfd6-2f0d23dce9a5"/>
    <ds:schemaRef ds:uri="f9c454b0-b997-4043-a675-3253823de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B3FC7-BF7C-45A6-A533-362ED9B477B5}">
  <ds:schemaRefs>
    <ds:schemaRef ds:uri="http://purl.org/dc/elements/1.1/"/>
    <ds:schemaRef ds:uri="http://schemas.microsoft.com/office/2006/documentManagement/types"/>
    <ds:schemaRef ds:uri="a795438d-215b-4bf8-bfd6-2f0d23dce9a5"/>
    <ds:schemaRef ds:uri="http://schemas.openxmlformats.org/package/2006/metadata/core-properties"/>
    <ds:schemaRef ds:uri="http://purl.org/dc/terms/"/>
    <ds:schemaRef ds:uri="http://www.w3.org/XML/1998/namespace"/>
    <ds:schemaRef ds:uri="http://purl.org/dc/dcmitype/"/>
    <ds:schemaRef ds:uri="http://schemas.microsoft.com/office/2006/metadata/properties"/>
    <ds:schemaRef ds:uri="http://schemas.microsoft.com/office/infopath/2007/PartnerControls"/>
    <ds:schemaRef ds:uri="f9c454b0-b997-4043-a675-3253823de17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Links>
    <vt:vector size="6" baseType="variant">
      <vt:variant>
        <vt:i4>3932277</vt:i4>
      </vt:variant>
      <vt:variant>
        <vt:i4>0</vt:i4>
      </vt:variant>
      <vt:variant>
        <vt:i4>0</vt:i4>
      </vt:variant>
      <vt:variant>
        <vt:i4>5</vt:i4>
      </vt:variant>
      <vt:variant>
        <vt:lpwstr>https://www.kaggle.com/datasets?search=nvidia+semiconductor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ABOULAFIA</dc:creator>
  <cp:keywords/>
  <dc:description/>
  <cp:lastModifiedBy>RAFAEL ABOULAFIA</cp:lastModifiedBy>
  <cp:revision>2</cp:revision>
  <dcterms:created xsi:type="dcterms:W3CDTF">2024-12-11T05:07:00Z</dcterms:created>
  <dcterms:modified xsi:type="dcterms:W3CDTF">2024-12-11T05:07:00Z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0x01010012E35D6DFF09684FAE003C82982191F1</vt:lpwstr>
  </property>
</Properties>
</file>